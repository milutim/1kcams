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793D7" w14:textId="77777777" w:rsidR="001F671A" w:rsidRDefault="001F671A">
      <w:pPr>
        <w:spacing w:before="240" w:after="240"/>
      </w:pPr>
    </w:p>
    <w:sdt>
      <w:sdtPr>
        <w:id w:val="361868942"/>
        <w:docPartObj>
          <w:docPartGallery w:val="Table of Contents"/>
          <w:docPartUnique/>
        </w:docPartObj>
      </w:sdtPr>
      <w:sdtEndPr/>
      <w:sdtContent>
        <w:p w14:paraId="42AFA108" w14:textId="77777777" w:rsidR="001F671A" w:rsidRDefault="00D4013B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avpqzqi2vx3r">
            <w:r>
              <w:rPr>
                <w:color w:val="1155CC"/>
                <w:u w:val="single"/>
              </w:rPr>
              <w:t>PROBLEM</w:t>
            </w:r>
          </w:hyperlink>
        </w:p>
        <w:p w14:paraId="66C18865" w14:textId="77777777" w:rsidR="001F671A" w:rsidRDefault="00D4013B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ul67svqvcjsq">
            <w:r>
              <w:rPr>
                <w:color w:val="1155CC"/>
                <w:u w:val="single"/>
              </w:rPr>
              <w:t>ŠTA ZNAMO?</w:t>
            </w:r>
          </w:hyperlink>
        </w:p>
        <w:p w14:paraId="299A7863" w14:textId="77777777" w:rsidR="001F671A" w:rsidRDefault="00D4013B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f5uiz5bxbtfb">
            <w:r>
              <w:rPr>
                <w:color w:val="1155CC"/>
                <w:u w:val="single"/>
              </w:rPr>
              <w:t>ŠTA NE ZNAMO?</w:t>
            </w:r>
          </w:hyperlink>
        </w:p>
        <w:p w14:paraId="260944CF" w14:textId="77777777" w:rsidR="001F671A" w:rsidRDefault="00D4013B">
          <w:pPr>
            <w:spacing w:before="200" w:line="240" w:lineRule="auto"/>
            <w:rPr>
              <w:color w:val="1155CC"/>
              <w:u w:val="single"/>
            </w:rPr>
          </w:pPr>
          <w:hyperlink w:anchor="_3v2q52e82yw9">
            <w:r>
              <w:rPr>
                <w:color w:val="1155CC"/>
                <w:u w:val="single"/>
              </w:rPr>
              <w:t>TEHNOLOGIJA</w:t>
            </w:r>
          </w:hyperlink>
        </w:p>
        <w:p w14:paraId="4CA180AE" w14:textId="77777777" w:rsidR="001F671A" w:rsidRDefault="00D4013B">
          <w:pPr>
            <w:spacing w:before="200" w:line="240" w:lineRule="auto"/>
            <w:rPr>
              <w:color w:val="1155CC"/>
              <w:u w:val="single"/>
            </w:rPr>
          </w:pPr>
          <w:hyperlink w:anchor="_h3qez9y8o1hr">
            <w:r>
              <w:rPr>
                <w:color w:val="1155CC"/>
                <w:u w:val="single"/>
              </w:rPr>
              <w:t>AKCIJA</w:t>
            </w:r>
          </w:hyperlink>
        </w:p>
        <w:p w14:paraId="6AD277FD" w14:textId="77777777" w:rsidR="001F671A" w:rsidRDefault="00D4013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w4hxwu0z53q">
            <w:r>
              <w:rPr>
                <w:color w:val="1155CC"/>
                <w:u w:val="single"/>
              </w:rPr>
              <w:t>Podeli informacije i ovaj sajt</w:t>
            </w:r>
          </w:hyperlink>
        </w:p>
        <w:p w14:paraId="27520A84" w14:textId="77777777" w:rsidR="001F671A" w:rsidRDefault="00D4013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uhhvy2irb7j4">
            <w:r>
              <w:rPr>
                <w:color w:val="1155CC"/>
                <w:u w:val="single"/>
              </w:rPr>
              <w:t>Mapiraj kamere</w:t>
            </w:r>
          </w:hyperlink>
        </w:p>
        <w:p w14:paraId="116A291F" w14:textId="77777777" w:rsidR="001F671A" w:rsidRDefault="00D4013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n0vb14sa95ly">
            <w:r>
              <w:rPr>
                <w:color w:val="1155CC"/>
                <w:u w:val="single"/>
              </w:rPr>
              <w:t>Prijavi se ili nam piši</w:t>
            </w:r>
          </w:hyperlink>
        </w:p>
        <w:p w14:paraId="30B84276" w14:textId="77777777" w:rsidR="001F671A" w:rsidRDefault="00D4013B">
          <w:pPr>
            <w:spacing w:before="200" w:line="240" w:lineRule="auto"/>
            <w:rPr>
              <w:color w:val="1155CC"/>
              <w:u w:val="single"/>
            </w:rPr>
          </w:pPr>
          <w:hyperlink w:anchor="_s6bps6mocbyv">
            <w:r>
              <w:rPr>
                <w:color w:val="1155CC"/>
                <w:u w:val="single"/>
              </w:rPr>
              <w:t>S</w:t>
            </w:r>
            <w:r>
              <w:rPr>
                <w:color w:val="1155CC"/>
                <w:u w:val="single"/>
              </w:rPr>
              <w:t>AZNAJ VIŠE</w:t>
            </w:r>
          </w:hyperlink>
        </w:p>
        <w:p w14:paraId="27DA6530" w14:textId="77777777" w:rsidR="001F671A" w:rsidRDefault="00D4013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2hvkjj9npzy">
            <w:r>
              <w:rPr>
                <w:color w:val="1155CC"/>
                <w:u w:val="single"/>
              </w:rPr>
              <w:t>Hronologija</w:t>
            </w:r>
          </w:hyperlink>
        </w:p>
        <w:p w14:paraId="00689E62" w14:textId="77777777" w:rsidR="001F671A" w:rsidRDefault="00D4013B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ludhrv2d1me1">
            <w:r>
              <w:rPr>
                <w:color w:val="1155CC"/>
                <w:u w:val="single"/>
              </w:rPr>
              <w:t>Hronologija</w:t>
            </w:r>
          </w:hyperlink>
        </w:p>
        <w:p w14:paraId="4890D511" w14:textId="77777777" w:rsidR="001F671A" w:rsidRDefault="00D4013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e13t6533g1gs">
            <w:r>
              <w:rPr>
                <w:color w:val="1155CC"/>
                <w:u w:val="single"/>
              </w:rPr>
              <w:t>Pretnje</w:t>
            </w:r>
          </w:hyperlink>
        </w:p>
        <w:p w14:paraId="774AC13E" w14:textId="77777777" w:rsidR="001F671A" w:rsidRDefault="00D4013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bcfzr4bpn1wb">
            <w:r>
              <w:rPr>
                <w:color w:val="1155CC"/>
                <w:u w:val="single"/>
              </w:rPr>
              <w:t>Zakon &amp; Društvo</w:t>
            </w:r>
          </w:hyperlink>
        </w:p>
        <w:p w14:paraId="09E46E79" w14:textId="77777777" w:rsidR="001F671A" w:rsidRDefault="00D4013B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tzcjfk9d4li9">
            <w:r>
              <w:rPr>
                <w:color w:val="1155CC"/>
                <w:u w:val="single"/>
              </w:rPr>
              <w:t>Zakon &amp; Društvo</w:t>
            </w:r>
          </w:hyperlink>
        </w:p>
        <w:p w14:paraId="1B6ED0AE" w14:textId="77777777" w:rsidR="001F671A" w:rsidRDefault="00D4013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51kjvzem7o2n">
            <w:r>
              <w:rPr>
                <w:color w:val="1155CC"/>
                <w:u w:val="single"/>
              </w:rPr>
              <w:t>Priče iz sveta</w:t>
            </w:r>
          </w:hyperlink>
        </w:p>
        <w:p w14:paraId="054869F2" w14:textId="77777777" w:rsidR="001F671A" w:rsidRDefault="00D4013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5lilniojik0">
            <w:r>
              <w:rPr>
                <w:color w:val="1155CC"/>
                <w:u w:val="single"/>
              </w:rPr>
              <w:t>Mediji</w:t>
            </w:r>
          </w:hyperlink>
        </w:p>
        <w:p w14:paraId="46152E5F" w14:textId="77777777" w:rsidR="001F671A" w:rsidRDefault="00D4013B">
          <w:pPr>
            <w:spacing w:before="200" w:line="240" w:lineRule="auto"/>
            <w:rPr>
              <w:color w:val="1155CC"/>
              <w:u w:val="single"/>
            </w:rPr>
          </w:pPr>
          <w:hyperlink w:anchor="_2402qxjfwj3y">
            <w:r>
              <w:rPr>
                <w:color w:val="1155CC"/>
                <w:u w:val="single"/>
              </w:rPr>
              <w:t>Ko smo mi?</w:t>
            </w:r>
          </w:hyperlink>
        </w:p>
        <w:p w14:paraId="35A0DAF6" w14:textId="77777777" w:rsidR="001F671A" w:rsidRDefault="00D4013B">
          <w:pPr>
            <w:spacing w:before="200" w:line="240" w:lineRule="auto"/>
            <w:rPr>
              <w:color w:val="1155CC"/>
              <w:u w:val="single"/>
            </w:rPr>
          </w:pPr>
          <w:hyperlink w:anchor="_s1p7eexs125z">
            <w:r>
              <w:rPr>
                <w:color w:val="1155CC"/>
                <w:u w:val="single"/>
              </w:rPr>
              <w:t>OVO NE IDE NA SAJT:</w:t>
            </w:r>
          </w:hyperlink>
        </w:p>
        <w:p w14:paraId="76FCF125" w14:textId="77777777" w:rsidR="001F671A" w:rsidRDefault="00D4013B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6p0t2kf0n5z9">
            <w:r>
              <w:rPr>
                <w:color w:val="1155CC"/>
                <w:u w:val="single"/>
              </w:rPr>
              <w:t>·         MUP Srbije: Procena uticaja</w:t>
            </w:r>
          </w:hyperlink>
        </w:p>
        <w:p w14:paraId="60BC1A37" w14:textId="77777777" w:rsidR="001F671A" w:rsidRDefault="00D4013B">
          <w:pPr>
            <w:spacing w:before="60" w:after="80" w:line="240" w:lineRule="auto"/>
            <w:ind w:left="720"/>
            <w:rPr>
              <w:color w:val="1155CC"/>
              <w:u w:val="single"/>
            </w:rPr>
          </w:pPr>
          <w:hyperlink w:anchor="_pulu9jif8fka">
            <w:r>
              <w:rPr>
                <w:color w:val="1155CC"/>
                <w:u w:val="single"/>
              </w:rPr>
              <w:t>·         Analiza Procene uticaja</w:t>
            </w:r>
          </w:hyperlink>
          <w:r>
            <w:fldChar w:fldCharType="end"/>
          </w:r>
        </w:p>
      </w:sdtContent>
    </w:sdt>
    <w:p w14:paraId="2B46A0E6" w14:textId="77777777" w:rsidR="001F671A" w:rsidRDefault="001F671A"/>
    <w:p w14:paraId="4F976721" w14:textId="77777777" w:rsidR="001F671A" w:rsidRDefault="001F671A">
      <w:pPr>
        <w:spacing w:before="240" w:after="240"/>
      </w:pPr>
    </w:p>
    <w:p w14:paraId="7E5C3314" w14:textId="77777777" w:rsidR="001F671A" w:rsidRDefault="001F671A">
      <w:pPr>
        <w:spacing w:before="240" w:after="240"/>
      </w:pPr>
    </w:p>
    <w:p w14:paraId="32207B28" w14:textId="77777777" w:rsidR="001F671A" w:rsidRDefault="00D4013B">
      <w:pPr>
        <w:pStyle w:val="Heading1"/>
        <w:spacing w:before="240" w:after="240"/>
      </w:pPr>
      <w:bookmarkStart w:id="0" w:name="_avpqzqi2vx3r" w:colFirst="0" w:colLast="0"/>
      <w:bookmarkEnd w:id="0"/>
      <w:r>
        <w:t>PROBLEM</w:t>
      </w:r>
    </w:p>
    <w:p w14:paraId="23216ECC" w14:textId="77777777" w:rsidR="001F671A" w:rsidRDefault="00D4013B">
      <w:pPr>
        <w:spacing w:before="240" w:after="240"/>
      </w:pPr>
      <w:proofErr w:type="spellStart"/>
      <w:r>
        <w:t>Tehnologija</w:t>
      </w:r>
      <w:proofErr w:type="spellEnd"/>
      <w:r>
        <w:t xml:space="preserve"> za </w:t>
      </w:r>
      <w:proofErr w:type="spellStart"/>
      <w:r>
        <w:t>prepoznavanje</w:t>
      </w:r>
      <w:proofErr w:type="spellEnd"/>
      <w:r>
        <w:t xml:space="preserve"> </w:t>
      </w:r>
      <w:proofErr w:type="spellStart"/>
      <w:r>
        <w:t>lica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 u </w:t>
      </w:r>
      <w:proofErr w:type="spellStart"/>
      <w:r>
        <w:t>javnom</w:t>
      </w:r>
      <w:proofErr w:type="spellEnd"/>
      <w:r>
        <w:t xml:space="preserve"> </w:t>
      </w:r>
      <w:proofErr w:type="spellStart"/>
      <w:r>
        <w:t>prostoru</w:t>
      </w:r>
      <w:proofErr w:type="spellEnd"/>
      <w:r>
        <w:t xml:space="preserve"> </w:t>
      </w:r>
      <w:proofErr w:type="spellStart"/>
      <w:r>
        <w:t>počiva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pretpostavci</w:t>
      </w:r>
      <w:proofErr w:type="spellEnd"/>
      <w:r>
        <w:t xml:space="preserve"> da </w:t>
      </w:r>
      <w:proofErr w:type="spellStart"/>
      <w:r>
        <w:t>smo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mi </w:t>
      </w:r>
      <w:proofErr w:type="spellStart"/>
      <w:r>
        <w:t>mogući</w:t>
      </w:r>
      <w:proofErr w:type="spellEnd"/>
      <w:r>
        <w:t xml:space="preserve"> </w:t>
      </w:r>
      <w:proofErr w:type="spellStart"/>
      <w:r>
        <w:t>kriminalci</w:t>
      </w:r>
      <w:proofErr w:type="spellEnd"/>
      <w:r>
        <w:t xml:space="preserve">: </w:t>
      </w:r>
      <w:proofErr w:type="spellStart"/>
      <w:r>
        <w:t>snimaju</w:t>
      </w:r>
      <w:proofErr w:type="spellEnd"/>
      <w:r>
        <w:t xml:space="preserve"> se </w:t>
      </w:r>
      <w:proofErr w:type="spellStart"/>
      <w:r>
        <w:t>naša</w:t>
      </w:r>
      <w:proofErr w:type="spellEnd"/>
      <w:r>
        <w:t xml:space="preserve"> </w:t>
      </w:r>
      <w:proofErr w:type="spellStart"/>
      <w:r>
        <w:t>kretanja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susreti</w:t>
      </w:r>
      <w:proofErr w:type="spellEnd"/>
      <w:r>
        <w:t xml:space="preserve">, </w:t>
      </w:r>
      <w:proofErr w:type="spellStart"/>
      <w:r>
        <w:t>analiziraju</w:t>
      </w:r>
      <w:proofErr w:type="spellEnd"/>
      <w:r>
        <w:t xml:space="preserve"> se </w:t>
      </w:r>
      <w:proofErr w:type="spellStart"/>
      <w:r>
        <w:t>naši</w:t>
      </w:r>
      <w:proofErr w:type="spellEnd"/>
      <w:r>
        <w:t xml:space="preserve"> </w:t>
      </w:r>
      <w:proofErr w:type="spellStart"/>
      <w:r>
        <w:t>postupci</w:t>
      </w:r>
      <w:proofErr w:type="spellEnd"/>
      <w:r>
        <w:t xml:space="preserve">, </w:t>
      </w:r>
      <w:proofErr w:type="spellStart"/>
      <w:r>
        <w:t>predviđa</w:t>
      </w:r>
      <w:proofErr w:type="spellEnd"/>
      <w:r>
        <w:t xml:space="preserve"> se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ponašanje</w:t>
      </w:r>
      <w:proofErr w:type="spellEnd"/>
      <w:r>
        <w:t xml:space="preserve">. </w:t>
      </w:r>
      <w:proofErr w:type="spellStart"/>
      <w:r>
        <w:t>Potpuni</w:t>
      </w:r>
      <w:proofErr w:type="spellEnd"/>
      <w:r>
        <w:t xml:space="preserve"> </w:t>
      </w:r>
      <w:proofErr w:type="spellStart"/>
      <w:r>
        <w:t>gubitak</w:t>
      </w:r>
      <w:proofErr w:type="spellEnd"/>
      <w:r>
        <w:t xml:space="preserve"> </w:t>
      </w:r>
      <w:proofErr w:type="spellStart"/>
      <w:r>
        <w:t>anonimnosti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svo</w:t>
      </w:r>
      <w:r>
        <w:t>jevrsno</w:t>
      </w:r>
      <w:proofErr w:type="spellEnd"/>
      <w:r>
        <w:t xml:space="preserve"> </w:t>
      </w:r>
      <w:proofErr w:type="spellStart"/>
      <w:r>
        <w:t>lišavanje</w:t>
      </w:r>
      <w:proofErr w:type="spellEnd"/>
      <w:r>
        <w:t xml:space="preserve"> </w:t>
      </w:r>
      <w:proofErr w:type="spellStart"/>
      <w:r>
        <w:t>slobode</w:t>
      </w:r>
      <w:proofErr w:type="spellEnd"/>
      <w:r>
        <w:t xml:space="preserve"> - </w:t>
      </w:r>
      <w:proofErr w:type="spellStart"/>
      <w:r>
        <w:t>svest</w:t>
      </w:r>
      <w:proofErr w:type="spellEnd"/>
      <w:r>
        <w:t xml:space="preserve"> da </w:t>
      </w:r>
      <w:proofErr w:type="spellStart"/>
      <w:r>
        <w:t>smo</w:t>
      </w:r>
      <w:proofErr w:type="spellEnd"/>
      <w:r>
        <w:t xml:space="preserve"> pod </w:t>
      </w:r>
      <w:proofErr w:type="spellStart"/>
      <w:r>
        <w:t>nadzorom</w:t>
      </w:r>
      <w:proofErr w:type="spellEnd"/>
      <w:r>
        <w:t xml:space="preserve"> </w:t>
      </w:r>
      <w:proofErr w:type="spellStart"/>
      <w:r>
        <w:t>drastično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odluke</w:t>
      </w:r>
      <w:proofErr w:type="spellEnd"/>
      <w:r>
        <w:t>.</w:t>
      </w:r>
    </w:p>
    <w:p w14:paraId="54A4439A" w14:textId="77777777" w:rsidR="001F671A" w:rsidRDefault="00D4013B">
      <w:pPr>
        <w:spacing w:before="240" w:after="240"/>
      </w:pPr>
      <w:proofErr w:type="spellStart"/>
      <w:r>
        <w:t>Kamere</w:t>
      </w:r>
      <w:proofErr w:type="spellEnd"/>
      <w:r>
        <w:t xml:space="preserve"> za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pametnog</w:t>
      </w:r>
      <w:proofErr w:type="spellEnd"/>
      <w:r>
        <w:t xml:space="preserve"> </w:t>
      </w:r>
      <w:proofErr w:type="spellStart"/>
      <w:r>
        <w:t>nadzora</w:t>
      </w:r>
      <w:proofErr w:type="spellEnd"/>
      <w:r>
        <w:t xml:space="preserve"> </w:t>
      </w:r>
      <w:proofErr w:type="spellStart"/>
      <w:r>
        <w:t>postavljaju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ulice</w:t>
      </w:r>
      <w:proofErr w:type="spellEnd"/>
      <w:r>
        <w:t xml:space="preserve"> </w:t>
      </w:r>
      <w:proofErr w:type="spellStart"/>
      <w:r>
        <w:t>Beograda</w:t>
      </w:r>
      <w:proofErr w:type="spellEnd"/>
      <w:r>
        <w:t xml:space="preserve"> bez </w:t>
      </w:r>
      <w:proofErr w:type="spellStart"/>
      <w:r>
        <w:t>učešća</w:t>
      </w:r>
      <w:proofErr w:type="spellEnd"/>
      <w:r>
        <w:t xml:space="preserve"> </w:t>
      </w:r>
      <w:proofErr w:type="spellStart"/>
      <w:r>
        <w:t>javnosti</w:t>
      </w:r>
      <w:proofErr w:type="spellEnd"/>
      <w:r>
        <w:t xml:space="preserve">, bez </w:t>
      </w:r>
      <w:proofErr w:type="spellStart"/>
      <w:r>
        <w:t>razgovora</w:t>
      </w:r>
      <w:proofErr w:type="spellEnd"/>
      <w:r>
        <w:t xml:space="preserve"> o </w:t>
      </w:r>
      <w:proofErr w:type="spellStart"/>
      <w:r>
        <w:t>posledicama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mimo</w:t>
      </w:r>
      <w:proofErr w:type="spellEnd"/>
      <w:r>
        <w:t xml:space="preserve"> </w:t>
      </w:r>
      <w:proofErr w:type="spellStart"/>
      <w:r>
        <w:t>načela</w:t>
      </w:r>
      <w:proofErr w:type="spellEnd"/>
      <w:r>
        <w:t xml:space="preserve"> </w:t>
      </w:r>
      <w:proofErr w:type="spellStart"/>
      <w:r>
        <w:t>propisanih</w:t>
      </w:r>
      <w:proofErr w:type="spellEnd"/>
      <w:r>
        <w:t xml:space="preserve"> </w:t>
      </w:r>
      <w:proofErr w:type="spellStart"/>
      <w:r>
        <w:t>zakonima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Ustavom</w:t>
      </w:r>
      <w:proofErr w:type="spellEnd"/>
      <w:r>
        <w:t>.</w:t>
      </w:r>
    </w:p>
    <w:p w14:paraId="3CC24D54" w14:textId="77777777" w:rsidR="001F671A" w:rsidRDefault="00D4013B">
      <w:pPr>
        <w:pStyle w:val="Heading3"/>
      </w:pPr>
      <w:bookmarkStart w:id="1" w:name="_ul67svqvcjsq" w:colFirst="0" w:colLast="0"/>
      <w:bookmarkEnd w:id="1"/>
      <w:r>
        <w:lastRenderedPageBreak/>
        <w:t>ŠTA ZNAMO?</w:t>
      </w:r>
    </w:p>
    <w:p w14:paraId="051D55F4" w14:textId="77777777" w:rsidR="001F671A" w:rsidRDefault="00D4013B">
      <w:r>
        <w:t>1</w:t>
      </w:r>
      <w:r>
        <w:t xml:space="preserve">.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hiljade</w:t>
      </w:r>
      <w:proofErr w:type="spellEnd"/>
    </w:p>
    <w:p w14:paraId="51771B3A" w14:textId="77777777" w:rsidR="001F671A" w:rsidRDefault="00D4013B">
      <w:r>
        <w:t xml:space="preserve">2.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nepogrešive</w:t>
      </w:r>
      <w:proofErr w:type="spellEnd"/>
    </w:p>
    <w:p w14:paraId="615C52A4" w14:textId="77777777" w:rsidR="001F671A" w:rsidRDefault="00D4013B">
      <w:r>
        <w:t xml:space="preserve">3. </w:t>
      </w:r>
      <w:proofErr w:type="spellStart"/>
      <w:r>
        <w:t>Već</w:t>
      </w:r>
      <w:proofErr w:type="spellEnd"/>
      <w:r>
        <w:t xml:space="preserve"> se </w:t>
      </w:r>
      <w:proofErr w:type="spellStart"/>
      <w:r>
        <w:t>uveliko</w:t>
      </w:r>
      <w:proofErr w:type="spellEnd"/>
      <w:r>
        <w:t xml:space="preserve"> </w:t>
      </w:r>
      <w:proofErr w:type="spellStart"/>
      <w:r>
        <w:t>postavljaju</w:t>
      </w:r>
      <w:proofErr w:type="spellEnd"/>
    </w:p>
    <w:p w14:paraId="2DDB3DDD" w14:textId="77777777" w:rsidR="001F671A" w:rsidRDefault="00D4013B">
      <w:r>
        <w:t xml:space="preserve">4.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</w:t>
      </w:r>
      <w:proofErr w:type="spellStart"/>
      <w:r>
        <w:t>rasprave</w:t>
      </w:r>
      <w:proofErr w:type="spellEnd"/>
    </w:p>
    <w:p w14:paraId="4EE10A6C" w14:textId="77777777" w:rsidR="001F671A" w:rsidRDefault="00D4013B">
      <w:pPr>
        <w:pStyle w:val="Heading3"/>
        <w:rPr>
          <w:b/>
        </w:rPr>
      </w:pPr>
      <w:bookmarkStart w:id="2" w:name="_f5uiz5bxbtfb" w:colFirst="0" w:colLast="0"/>
      <w:bookmarkEnd w:id="2"/>
      <w:r>
        <w:t>ŠTA NE ZNAMO?</w:t>
      </w:r>
    </w:p>
    <w:p w14:paraId="2A59A17C" w14:textId="77777777" w:rsidR="001F671A" w:rsidRPr="00D4013B" w:rsidRDefault="00D4013B">
      <w:pPr>
        <w:rPr>
          <w:lang w:val="de-DE"/>
        </w:rPr>
      </w:pPr>
      <w:r w:rsidRPr="00D4013B">
        <w:rPr>
          <w:lang w:val="de-DE"/>
        </w:rPr>
        <w:t>1. Stvarne potrebe</w:t>
      </w:r>
    </w:p>
    <w:p w14:paraId="4B94DA21" w14:textId="77777777" w:rsidR="001F671A" w:rsidRPr="00D4013B" w:rsidRDefault="00D4013B">
      <w:pPr>
        <w:rPr>
          <w:lang w:val="de-DE"/>
        </w:rPr>
      </w:pPr>
      <w:r w:rsidRPr="00D4013B">
        <w:rPr>
          <w:lang w:val="de-DE"/>
        </w:rPr>
        <w:t>2. Sigurnost sistema</w:t>
      </w:r>
    </w:p>
    <w:p w14:paraId="2880F3CA" w14:textId="77777777" w:rsidR="001F671A" w:rsidRPr="00D4013B" w:rsidRDefault="00D4013B">
      <w:pPr>
        <w:rPr>
          <w:lang w:val="de-DE"/>
        </w:rPr>
      </w:pPr>
      <w:r w:rsidRPr="00D4013B">
        <w:rPr>
          <w:lang w:val="de-DE"/>
        </w:rPr>
        <w:t>3. Koliko nas koštaju</w:t>
      </w:r>
    </w:p>
    <w:p w14:paraId="76155104" w14:textId="77777777" w:rsidR="001F671A" w:rsidRPr="00D4013B" w:rsidRDefault="00D4013B">
      <w:pPr>
        <w:rPr>
          <w:lang w:val="de-DE"/>
        </w:rPr>
      </w:pPr>
      <w:r w:rsidRPr="00D4013B">
        <w:rPr>
          <w:lang w:val="de-DE"/>
        </w:rPr>
        <w:t>4. Tačan broj i lokacije</w:t>
      </w:r>
    </w:p>
    <w:p w14:paraId="2AD1EEFB" w14:textId="77777777" w:rsidR="001F671A" w:rsidRPr="00D4013B" w:rsidRDefault="001F671A">
      <w:pPr>
        <w:pStyle w:val="Heading1"/>
        <w:spacing w:before="240" w:after="240"/>
        <w:rPr>
          <w:lang w:val="de-DE"/>
        </w:rPr>
      </w:pPr>
      <w:bookmarkStart w:id="3" w:name="_wgjbm7t1advz" w:colFirst="0" w:colLast="0"/>
      <w:bookmarkEnd w:id="3"/>
    </w:p>
    <w:p w14:paraId="52C9D5A5" w14:textId="77777777" w:rsidR="001F671A" w:rsidRPr="00D4013B" w:rsidRDefault="00D4013B">
      <w:pPr>
        <w:pStyle w:val="Heading1"/>
        <w:spacing w:before="240" w:after="240"/>
        <w:rPr>
          <w:lang w:val="de-DE"/>
        </w:rPr>
      </w:pPr>
      <w:bookmarkStart w:id="4" w:name="_3v2q52e82yw9" w:colFirst="0" w:colLast="0"/>
      <w:bookmarkEnd w:id="4"/>
      <w:r w:rsidRPr="00D4013B">
        <w:rPr>
          <w:lang w:val="de-DE"/>
        </w:rPr>
        <w:t>TEHNOLOGIJA</w:t>
      </w:r>
    </w:p>
    <w:p w14:paraId="2415F934" w14:textId="77777777" w:rsidR="001F671A" w:rsidRPr="00D4013B" w:rsidRDefault="001F671A">
      <w:pPr>
        <w:rPr>
          <w:lang w:val="de-DE"/>
        </w:rPr>
      </w:pPr>
    </w:p>
    <w:p w14:paraId="7A0606B2" w14:textId="77777777" w:rsidR="001F671A" w:rsidRPr="00D4013B" w:rsidRDefault="00D4013B">
      <w:pPr>
        <w:rPr>
          <w:lang w:val="de-DE"/>
        </w:rPr>
      </w:pPr>
      <w:r w:rsidRPr="00D4013B">
        <w:rPr>
          <w:lang w:val="de-DE"/>
        </w:rPr>
        <w:t>KAMERE</w:t>
      </w:r>
    </w:p>
    <w:p w14:paraId="543BCD74" w14:textId="77777777" w:rsidR="001F671A" w:rsidRDefault="00D4013B">
      <w:proofErr w:type="spellStart"/>
      <w:r>
        <w:t>Kamere</w:t>
      </w:r>
      <w:proofErr w:type="spellEnd"/>
      <w:r>
        <w:t xml:space="preserve"> </w:t>
      </w:r>
      <w:proofErr w:type="spellStart"/>
      <w:r>
        <w:t>snimaju</w:t>
      </w:r>
      <w:proofErr w:type="spellEnd"/>
      <w:r>
        <w:t xml:space="preserve"> 24/7, </w:t>
      </w:r>
      <w:proofErr w:type="spellStart"/>
      <w:r>
        <w:t>napredna</w:t>
      </w:r>
      <w:proofErr w:type="spellEnd"/>
      <w:r>
        <w:t xml:space="preserve"> </w:t>
      </w:r>
      <w:proofErr w:type="spellStart"/>
      <w:r>
        <w:t>optik</w:t>
      </w:r>
      <w:r>
        <w:t>a</w:t>
      </w:r>
      <w:proofErr w:type="spellEnd"/>
      <w:r>
        <w:t xml:space="preserve"> </w:t>
      </w:r>
      <w:proofErr w:type="spellStart"/>
      <w:r>
        <w:t>detektuje</w:t>
      </w:r>
      <w:proofErr w:type="spellEnd"/>
      <w:r>
        <w:t xml:space="preserve"> </w:t>
      </w:r>
      <w:proofErr w:type="spellStart"/>
      <w:r>
        <w:t>lica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objekte</w:t>
      </w:r>
      <w:proofErr w:type="spellEnd"/>
    </w:p>
    <w:p w14:paraId="1545BF79" w14:textId="77777777" w:rsidR="001F671A" w:rsidRDefault="001F671A"/>
    <w:p w14:paraId="2FCF40C0" w14:textId="77777777" w:rsidR="001F671A" w:rsidRDefault="00D4013B">
      <w:r>
        <w:t>MONITORING</w:t>
      </w:r>
    </w:p>
    <w:p w14:paraId="3CF3DDA4" w14:textId="77777777" w:rsidR="001F671A" w:rsidRDefault="00D4013B">
      <w:r>
        <w:t xml:space="preserve">Feed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 MUP u </w:t>
      </w:r>
      <w:proofErr w:type="spellStart"/>
      <w:r>
        <w:t>realnom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 </w:t>
      </w:r>
    </w:p>
    <w:p w14:paraId="728AB8E3" w14:textId="77777777" w:rsidR="001F671A" w:rsidRDefault="001F671A"/>
    <w:p w14:paraId="4EE3D446" w14:textId="77777777" w:rsidR="001F671A" w:rsidRDefault="00D4013B">
      <w:r>
        <w:t>SKLADIŠTENJE</w:t>
      </w:r>
    </w:p>
    <w:p w14:paraId="15536C5B" w14:textId="77777777" w:rsidR="001F671A" w:rsidRDefault="00D4013B">
      <w:r>
        <w:t xml:space="preserve">[ne </w:t>
      </w:r>
      <w:proofErr w:type="spellStart"/>
      <w:r>
        <w:t>menja</w:t>
      </w:r>
      <w:proofErr w:type="spellEnd"/>
      <w:r>
        <w:t xml:space="preserve"> se]</w:t>
      </w:r>
    </w:p>
    <w:p w14:paraId="3C709A41" w14:textId="77777777" w:rsidR="001F671A" w:rsidRDefault="001F671A"/>
    <w:p w14:paraId="46DA761F" w14:textId="77777777" w:rsidR="001F671A" w:rsidRDefault="00D4013B">
      <w:r>
        <w:t>ANALIZA</w:t>
      </w:r>
    </w:p>
    <w:p w14:paraId="45F25A2E" w14:textId="77777777" w:rsidR="001F671A" w:rsidRDefault="00D4013B">
      <w:r>
        <w:t xml:space="preserve">[ne </w:t>
      </w:r>
      <w:proofErr w:type="spellStart"/>
      <w:r>
        <w:t>menja</w:t>
      </w:r>
      <w:proofErr w:type="spellEnd"/>
      <w:r>
        <w:t xml:space="preserve"> se]</w:t>
      </w:r>
    </w:p>
    <w:p w14:paraId="7D7A6528" w14:textId="77777777" w:rsidR="001F671A" w:rsidRDefault="001F671A">
      <w:pPr>
        <w:pStyle w:val="Heading1"/>
        <w:spacing w:before="240" w:after="240"/>
      </w:pPr>
      <w:bookmarkStart w:id="5" w:name="_6hsa7gbya45l" w:colFirst="0" w:colLast="0"/>
      <w:bookmarkEnd w:id="5"/>
    </w:p>
    <w:p w14:paraId="5B87B68D" w14:textId="77777777" w:rsidR="001F671A" w:rsidRDefault="00D4013B">
      <w:pPr>
        <w:pStyle w:val="Heading1"/>
        <w:spacing w:before="240" w:after="240"/>
      </w:pPr>
      <w:bookmarkStart w:id="6" w:name="_h3qez9y8o1hr" w:colFirst="0" w:colLast="0"/>
      <w:bookmarkEnd w:id="6"/>
      <w:r>
        <w:t>AKCIJA</w:t>
      </w:r>
    </w:p>
    <w:p w14:paraId="0073255B" w14:textId="77777777" w:rsidR="001F671A" w:rsidRDefault="00D4013B">
      <w:proofErr w:type="spellStart"/>
      <w:r>
        <w:t>Postoji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načina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možeš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da se </w:t>
      </w:r>
      <w:proofErr w:type="spellStart"/>
      <w:r>
        <w:t>uključiš</w:t>
      </w:r>
      <w:proofErr w:type="spellEnd"/>
      <w:r>
        <w:t xml:space="preserve"> u </w:t>
      </w:r>
      <w:proofErr w:type="spellStart"/>
      <w:r>
        <w:t>borbu</w:t>
      </w:r>
      <w:proofErr w:type="spellEnd"/>
      <w:r>
        <w:t xml:space="preserve"> </w:t>
      </w:r>
      <w:proofErr w:type="spellStart"/>
      <w:r>
        <w:t>protiv</w:t>
      </w:r>
      <w:proofErr w:type="spellEnd"/>
      <w:r>
        <w:t xml:space="preserve"> </w:t>
      </w:r>
      <w:proofErr w:type="spellStart"/>
      <w:r>
        <w:t>masovnog</w:t>
      </w:r>
      <w:proofErr w:type="spellEnd"/>
      <w:r>
        <w:t xml:space="preserve"> video </w:t>
      </w:r>
      <w:proofErr w:type="spellStart"/>
      <w:r>
        <w:t>nadzora</w:t>
      </w:r>
      <w:proofErr w:type="spellEnd"/>
      <w:r>
        <w:t>.</w:t>
      </w:r>
    </w:p>
    <w:p w14:paraId="5C6CB746" w14:textId="77777777" w:rsidR="001F671A" w:rsidRDefault="00D4013B">
      <w:pPr>
        <w:pStyle w:val="Heading2"/>
        <w:spacing w:before="240" w:after="240"/>
      </w:pPr>
      <w:bookmarkStart w:id="7" w:name="_1w4hxwu0z53q" w:colFirst="0" w:colLast="0"/>
      <w:bookmarkEnd w:id="7"/>
      <w:proofErr w:type="spellStart"/>
      <w:r>
        <w:t>Podeli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 </w:t>
      </w:r>
    </w:p>
    <w:p w14:paraId="51BFE081" w14:textId="77777777" w:rsidR="001F671A" w:rsidRDefault="00D4013B">
      <w:pPr>
        <w:spacing w:before="240" w:after="240"/>
      </w:pPr>
      <w:hyperlink r:id="rId5">
        <w:r>
          <w:rPr>
            <w:color w:val="1155CC"/>
            <w:u w:val="single"/>
          </w:rPr>
          <w:t>https://hiljade.kamera.rs</w:t>
        </w:r>
      </w:hyperlink>
      <w:r>
        <w:t xml:space="preserve"> &lt;copy button&gt;</w:t>
      </w:r>
    </w:p>
    <w:p w14:paraId="4914A5A1" w14:textId="77777777" w:rsidR="001F671A" w:rsidRDefault="00D4013B">
      <w:pPr>
        <w:spacing w:before="240" w:after="240"/>
      </w:pPr>
      <w:proofErr w:type="spellStart"/>
      <w:r>
        <w:t>Podeli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>
        <w:t>Twitter / Facebook / Instagram</w:t>
      </w:r>
    </w:p>
    <w:p w14:paraId="3822F97D" w14:textId="77777777" w:rsidR="001F671A" w:rsidRDefault="00D4013B">
      <w:pPr>
        <w:spacing w:before="240" w:after="240"/>
      </w:pPr>
      <w:proofErr w:type="spellStart"/>
      <w:r>
        <w:lastRenderedPageBreak/>
        <w:t>Odštampaj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zalepi</w:t>
      </w:r>
      <w:proofErr w:type="spellEnd"/>
      <w:r>
        <w:t xml:space="preserve"> poster u </w:t>
      </w:r>
      <w:proofErr w:type="spellStart"/>
      <w:r>
        <w:t>svojoj</w:t>
      </w:r>
      <w:proofErr w:type="spellEnd"/>
      <w:r>
        <w:t xml:space="preserve"> </w:t>
      </w:r>
      <w:proofErr w:type="spellStart"/>
      <w:r>
        <w:t>zgradi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kraju</w:t>
      </w:r>
      <w:proofErr w:type="spellEnd"/>
      <w:r>
        <w:t>.</w:t>
      </w:r>
    </w:p>
    <w:p w14:paraId="30CA0EBF" w14:textId="77777777" w:rsidR="001F671A" w:rsidRDefault="00D4013B">
      <w:pPr>
        <w:pStyle w:val="Heading2"/>
        <w:spacing w:before="240" w:after="240"/>
      </w:pPr>
      <w:bookmarkStart w:id="8" w:name="_uhhvy2irb7j4" w:colFirst="0" w:colLast="0"/>
      <w:bookmarkEnd w:id="8"/>
      <w:proofErr w:type="spellStart"/>
      <w:r>
        <w:t>Mapiraj</w:t>
      </w:r>
      <w:proofErr w:type="spellEnd"/>
      <w:r>
        <w:t xml:space="preserve"> </w:t>
      </w:r>
      <w:proofErr w:type="spellStart"/>
      <w:r>
        <w:t>kamere</w:t>
      </w:r>
      <w:proofErr w:type="spellEnd"/>
    </w:p>
    <w:p w14:paraId="52A48329" w14:textId="77777777" w:rsidR="001F671A" w:rsidRDefault="00D4013B">
      <w:pPr>
        <w:spacing w:before="240" w:after="240"/>
      </w:pPr>
      <w:proofErr w:type="spellStart"/>
      <w:r>
        <w:t>Fotografiši</w:t>
      </w:r>
      <w:proofErr w:type="spellEnd"/>
      <w:r>
        <w:t xml:space="preserve"> </w:t>
      </w:r>
      <w:proofErr w:type="spellStart"/>
      <w:r>
        <w:t>kamere</w:t>
      </w:r>
      <w:proofErr w:type="spellEnd"/>
      <w:r>
        <w:t xml:space="preserve"> u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tviter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lokacijom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haštagom</w:t>
      </w:r>
      <w:proofErr w:type="spellEnd"/>
      <w:r>
        <w:t xml:space="preserve"> #</w:t>
      </w:r>
      <w:proofErr w:type="spellStart"/>
      <w:r>
        <w:t>hiljadekamera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pošalji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hiljadekamera</w:t>
      </w:r>
      <w:proofErr w:type="spellEnd"/>
      <w:r>
        <w:t xml:space="preserve"> [at] </w:t>
      </w:r>
      <w:proofErr w:type="spellStart"/>
      <w:r>
        <w:t>protonmail</w:t>
      </w:r>
      <w:proofErr w:type="spellEnd"/>
      <w:r>
        <w:t xml:space="preserve"> [dot] com. </w:t>
      </w:r>
      <w:proofErr w:type="spellStart"/>
      <w:r>
        <w:t>D</w:t>
      </w:r>
      <w:r>
        <w:t>ok</w:t>
      </w:r>
      <w:proofErr w:type="spellEnd"/>
      <w:r>
        <w:t xml:space="preserve"> ne </w:t>
      </w:r>
      <w:proofErr w:type="spellStart"/>
      <w:r>
        <w:t>završimo</w:t>
      </w:r>
      <w:proofErr w:type="spellEnd"/>
      <w:r>
        <w:t xml:space="preserve"> rad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 za </w:t>
      </w:r>
      <w:proofErr w:type="spellStart"/>
      <w:r>
        <w:t>mapiranje</w:t>
      </w:r>
      <w:proofErr w:type="spellEnd"/>
      <w:r>
        <w:t xml:space="preserve">, </w:t>
      </w:r>
      <w:proofErr w:type="spellStart"/>
      <w:r>
        <w:t>unosimo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ručno</w:t>
      </w:r>
      <w:proofErr w:type="spellEnd"/>
      <w:r>
        <w:t>.</w:t>
      </w:r>
    </w:p>
    <w:p w14:paraId="0C48AA91" w14:textId="77777777" w:rsidR="001F671A" w:rsidRDefault="00D4013B">
      <w:pPr>
        <w:pStyle w:val="Heading2"/>
        <w:spacing w:before="240" w:after="240"/>
      </w:pPr>
      <w:bookmarkStart w:id="9" w:name="_n0vb14sa95ly" w:colFirst="0" w:colLast="0"/>
      <w:bookmarkEnd w:id="9"/>
      <w:proofErr w:type="spellStart"/>
      <w:r>
        <w:t>Prijavi</w:t>
      </w:r>
      <w:proofErr w:type="spellEnd"/>
      <w:r>
        <w:t xml:space="preserve"> se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piši</w:t>
      </w:r>
      <w:proofErr w:type="spellEnd"/>
    </w:p>
    <w:p w14:paraId="5AC43B04" w14:textId="77777777" w:rsidR="001F671A" w:rsidRDefault="00D4013B">
      <w:pPr>
        <w:spacing w:before="240" w:after="240"/>
      </w:pPr>
      <w:proofErr w:type="spellStart"/>
      <w:r>
        <w:t>Ako</w:t>
      </w:r>
      <w:proofErr w:type="spellEnd"/>
      <w:r>
        <w:t xml:space="preserve"> </w:t>
      </w:r>
      <w:proofErr w:type="spellStart"/>
      <w:r>
        <w:t>želiš</w:t>
      </w:r>
      <w:proofErr w:type="spellEnd"/>
      <w:r>
        <w:t xml:space="preserve"> da se </w:t>
      </w:r>
      <w:proofErr w:type="spellStart"/>
      <w:r>
        <w:t>uključiš</w:t>
      </w:r>
      <w:proofErr w:type="spellEnd"/>
      <w:r>
        <w:t xml:space="preserve"> u </w:t>
      </w:r>
      <w:proofErr w:type="spellStart"/>
      <w:r>
        <w:t>buduće</w:t>
      </w:r>
      <w:proofErr w:type="spellEnd"/>
      <w:r>
        <w:t xml:space="preserve"> </w:t>
      </w:r>
      <w:proofErr w:type="spellStart"/>
      <w:r>
        <w:t>akcije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da </w:t>
      </w:r>
      <w:proofErr w:type="spellStart"/>
      <w:r>
        <w:t>povremeno</w:t>
      </w:r>
      <w:proofErr w:type="spellEnd"/>
      <w:r>
        <w:t xml:space="preserve"> </w:t>
      </w:r>
      <w:proofErr w:type="spellStart"/>
      <w:r>
        <w:t>dobijaš</w:t>
      </w:r>
      <w:proofErr w:type="spellEnd"/>
      <w:r>
        <w:t xml:space="preserve"> </w:t>
      </w:r>
      <w:proofErr w:type="spellStart"/>
      <w:r>
        <w:t>vesti</w:t>
      </w:r>
      <w:proofErr w:type="spellEnd"/>
      <w:r>
        <w:t xml:space="preserve">, </w:t>
      </w:r>
      <w:proofErr w:type="spellStart"/>
      <w:r>
        <w:t>piši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hiljadekamera</w:t>
      </w:r>
      <w:proofErr w:type="spellEnd"/>
      <w:r>
        <w:t xml:space="preserve"> [at] </w:t>
      </w:r>
      <w:proofErr w:type="spellStart"/>
      <w:r>
        <w:t>protonmail</w:t>
      </w:r>
      <w:proofErr w:type="spellEnd"/>
      <w:r>
        <w:t xml:space="preserve"> [dot] com </w:t>
      </w:r>
      <w:proofErr w:type="spellStart"/>
      <w:r>
        <w:t>ili</w:t>
      </w:r>
      <w:proofErr w:type="spellEnd"/>
      <w:r>
        <w:t xml:space="preserve"> se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Tel</w:t>
      </w:r>
      <w:r>
        <w:t xml:space="preserve">egram </w:t>
      </w:r>
      <w:proofErr w:type="spellStart"/>
      <w:r>
        <w:t>kanal</w:t>
      </w:r>
      <w:proofErr w:type="spellEnd"/>
      <w:r>
        <w:t>:</w:t>
      </w:r>
    </w:p>
    <w:p w14:paraId="3518E717" w14:textId="77777777" w:rsidR="001F671A" w:rsidRDefault="00D4013B">
      <w:pPr>
        <w:spacing w:before="240" w:after="240"/>
      </w:pPr>
      <w:r>
        <w:t>Forma (newsletter box)</w:t>
      </w:r>
    </w:p>
    <w:p w14:paraId="176620A5" w14:textId="77777777" w:rsidR="001F671A" w:rsidRDefault="00D4013B">
      <w:pPr>
        <w:spacing w:before="240" w:after="240"/>
      </w:pPr>
      <w:r>
        <w:t xml:space="preserve">Telegram: </w:t>
      </w:r>
      <w:hyperlink r:id="rId6">
        <w:r>
          <w:rPr>
            <w:color w:val="1155CC"/>
            <w:u w:val="single"/>
          </w:rPr>
          <w:t>https://t.me/hiljadekamera</w:t>
        </w:r>
      </w:hyperlink>
    </w:p>
    <w:p w14:paraId="43FF11C3" w14:textId="77777777" w:rsidR="001F671A" w:rsidRDefault="001F671A">
      <w:pPr>
        <w:pStyle w:val="Heading2"/>
        <w:spacing w:before="240" w:after="240"/>
        <w:rPr>
          <w:b/>
        </w:rPr>
      </w:pPr>
      <w:bookmarkStart w:id="10" w:name="_5nyoytphrn7w" w:colFirst="0" w:colLast="0"/>
      <w:bookmarkEnd w:id="10"/>
    </w:p>
    <w:p w14:paraId="2B594C0B" w14:textId="77777777" w:rsidR="001F671A" w:rsidRDefault="00D4013B">
      <w:pPr>
        <w:pStyle w:val="Heading1"/>
        <w:rPr>
          <w:highlight w:val="yellow"/>
        </w:rPr>
      </w:pPr>
      <w:bookmarkStart w:id="11" w:name="_s6bps6mocbyv" w:colFirst="0" w:colLast="0"/>
      <w:bookmarkEnd w:id="11"/>
      <w:r>
        <w:rPr>
          <w:highlight w:val="yellow"/>
        </w:rPr>
        <w:t>SAZNAJ VIŠE</w:t>
      </w:r>
    </w:p>
    <w:p w14:paraId="1BC7128C" w14:textId="77777777" w:rsidR="001F671A" w:rsidRDefault="001F671A"/>
    <w:p w14:paraId="3F1F4273" w14:textId="77777777" w:rsidR="001F671A" w:rsidRDefault="001F671A"/>
    <w:p w14:paraId="2D451B75" w14:textId="77777777" w:rsidR="001F671A" w:rsidRDefault="00D4013B">
      <w:pPr>
        <w:pStyle w:val="Heading2"/>
      </w:pPr>
      <w:bookmarkStart w:id="12" w:name="_l2hvkjj9npzy" w:colFirst="0" w:colLast="0"/>
      <w:bookmarkEnd w:id="12"/>
      <w:proofErr w:type="spellStart"/>
      <w:r>
        <w:t>Hronologija</w:t>
      </w:r>
      <w:proofErr w:type="spellEnd"/>
    </w:p>
    <w:p w14:paraId="4F3B1DA3" w14:textId="77777777" w:rsidR="001F671A" w:rsidRDefault="00D4013B">
      <w:pPr>
        <w:rPr>
          <w:b/>
        </w:rPr>
      </w:pPr>
      <w:proofErr w:type="spellStart"/>
      <w:r>
        <w:rPr>
          <w:b/>
        </w:rPr>
        <w:t>Kako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odvijao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uvođenja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pametnog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nadzora</w:t>
      </w:r>
      <w:proofErr w:type="spellEnd"/>
      <w:r>
        <w:rPr>
          <w:b/>
        </w:rPr>
        <w:t xml:space="preserve"> od 2009. do </w:t>
      </w:r>
      <w:proofErr w:type="spellStart"/>
      <w:r>
        <w:rPr>
          <w:b/>
        </w:rPr>
        <w:t>danas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pregled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događaja</w:t>
      </w:r>
      <w:proofErr w:type="spellEnd"/>
    </w:p>
    <w:p w14:paraId="29ECD0A8" w14:textId="77777777" w:rsidR="001F671A" w:rsidRDefault="00D4013B">
      <w:pPr>
        <w:jc w:val="right"/>
        <w:rPr>
          <w:highlight w:val="yellow"/>
        </w:rPr>
      </w:pPr>
      <w:proofErr w:type="spellStart"/>
      <w:r>
        <w:rPr>
          <w:highlight w:val="yellow"/>
        </w:rPr>
        <w:t>Pročitaj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sve</w:t>
      </w:r>
      <w:proofErr w:type="spellEnd"/>
    </w:p>
    <w:p w14:paraId="7D0D79B8" w14:textId="77777777" w:rsidR="001F671A" w:rsidRDefault="001F671A"/>
    <w:p w14:paraId="09038CFF" w14:textId="77777777" w:rsidR="001F671A" w:rsidRDefault="00D4013B">
      <w:pPr>
        <w:pStyle w:val="Heading3"/>
        <w:spacing w:before="240" w:after="240"/>
      </w:pPr>
      <w:bookmarkStart w:id="13" w:name="_ludhrv2d1me1" w:colFirst="0" w:colLast="0"/>
      <w:bookmarkEnd w:id="13"/>
      <w:proofErr w:type="spellStart"/>
      <w:r>
        <w:t>Hronologija</w:t>
      </w:r>
      <w:proofErr w:type="spellEnd"/>
    </w:p>
    <w:p w14:paraId="6844BD92" w14:textId="77777777" w:rsidR="001F671A" w:rsidRDefault="00D4013B">
      <w:pPr>
        <w:spacing w:before="240" w:after="240"/>
        <w:rPr>
          <w:b/>
        </w:rPr>
      </w:pPr>
      <w:proofErr w:type="spellStart"/>
      <w:r>
        <w:rPr>
          <w:b/>
        </w:rPr>
        <w:t>Prvi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sporazum</w:t>
      </w:r>
      <w:proofErr w:type="spellEnd"/>
    </w:p>
    <w:p w14:paraId="302966F4" w14:textId="77777777" w:rsidR="001F671A" w:rsidRDefault="00D4013B">
      <w:pPr>
        <w:spacing w:before="240" w:after="240"/>
      </w:pPr>
      <w:proofErr w:type="spellStart"/>
      <w:r>
        <w:t>Sporazum</w:t>
      </w:r>
      <w:proofErr w:type="spellEnd"/>
      <w:r>
        <w:t xml:space="preserve"> o </w:t>
      </w:r>
      <w:proofErr w:type="spellStart"/>
      <w:r>
        <w:t>ekonomskoj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tehničkoj</w:t>
      </w:r>
      <w:proofErr w:type="spellEnd"/>
      <w:r>
        <w:t xml:space="preserve"> </w:t>
      </w:r>
      <w:proofErr w:type="spellStart"/>
      <w:r>
        <w:t>saradnji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infrastrukture</w:t>
      </w:r>
      <w:proofErr w:type="spellEnd"/>
      <w:r>
        <w:t xml:space="preserve"> </w:t>
      </w:r>
      <w:hyperlink r:id="rId7">
        <w:proofErr w:type="spellStart"/>
        <w:r>
          <w:rPr>
            <w:color w:val="1155CC"/>
            <w:u w:val="single"/>
          </w:rPr>
          <w:t>sklopljen</w:t>
        </w:r>
        <w:proofErr w:type="spellEnd"/>
      </w:hyperlink>
      <w:r>
        <w:t xml:space="preserve"> je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Vlade</w:t>
      </w:r>
      <w:proofErr w:type="spellEnd"/>
      <w:r>
        <w:t xml:space="preserve"> </w:t>
      </w:r>
      <w:proofErr w:type="spellStart"/>
      <w:r>
        <w:t>Srbije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Vlade</w:t>
      </w:r>
      <w:proofErr w:type="spellEnd"/>
      <w:r>
        <w:t xml:space="preserve"> NR </w:t>
      </w:r>
      <w:proofErr w:type="spellStart"/>
      <w:r>
        <w:t>Kine</w:t>
      </w:r>
      <w:proofErr w:type="spellEnd"/>
      <w:r>
        <w:t xml:space="preserve"> </w:t>
      </w:r>
      <w:proofErr w:type="spellStart"/>
      <w:r>
        <w:t>avgusta</w:t>
      </w:r>
      <w:proofErr w:type="spellEnd"/>
      <w:r>
        <w:t xml:space="preserve"> 2009. </w:t>
      </w:r>
      <w:proofErr w:type="spellStart"/>
      <w:r>
        <w:t>S</w:t>
      </w:r>
      <w:r>
        <w:t>porazum</w:t>
      </w:r>
      <w:proofErr w:type="spellEnd"/>
      <w:r>
        <w:t xml:space="preserve"> je 2013. </w:t>
      </w:r>
      <w:proofErr w:type="spellStart"/>
      <w:r>
        <w:t>ozvaničen</w:t>
      </w:r>
      <w:proofErr w:type="spellEnd"/>
      <w:r>
        <w:t xml:space="preserve"> </w:t>
      </w:r>
      <w:proofErr w:type="spellStart"/>
      <w:r>
        <w:t>Zakonom</w:t>
      </w:r>
      <w:proofErr w:type="spellEnd"/>
      <w:r>
        <w:t xml:space="preserve"> o </w:t>
      </w:r>
      <w:proofErr w:type="spellStart"/>
      <w:r>
        <w:t>potvrđivanju</w:t>
      </w:r>
      <w:proofErr w:type="spellEnd"/>
      <w:r>
        <w:t xml:space="preserve"> </w:t>
      </w:r>
      <w:proofErr w:type="spellStart"/>
      <w:r>
        <w:t>Sporazuma</w:t>
      </w:r>
      <w:proofErr w:type="spellEnd"/>
      <w:r>
        <w:t xml:space="preserve"> o </w:t>
      </w:r>
      <w:proofErr w:type="spellStart"/>
      <w:r>
        <w:t>ekonomskoj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tehničkoj</w:t>
      </w:r>
      <w:proofErr w:type="spellEnd"/>
      <w:r>
        <w:t xml:space="preserve"> </w:t>
      </w:r>
      <w:proofErr w:type="spellStart"/>
      <w:r>
        <w:t>saradnji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infrastrukture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Vlade</w:t>
      </w:r>
      <w:proofErr w:type="spellEnd"/>
      <w:r>
        <w:t xml:space="preserve"> </w:t>
      </w:r>
      <w:proofErr w:type="spellStart"/>
      <w:r>
        <w:t>Srbije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Vlade</w:t>
      </w:r>
      <w:proofErr w:type="spellEnd"/>
      <w:r>
        <w:t xml:space="preserve"> NR </w:t>
      </w:r>
      <w:proofErr w:type="spellStart"/>
      <w:r>
        <w:t>Kine</w:t>
      </w:r>
      <w:proofErr w:type="spellEnd"/>
      <w:r>
        <w:t>.</w:t>
      </w:r>
    </w:p>
    <w:p w14:paraId="3F5F5B1C" w14:textId="77777777" w:rsidR="001F671A" w:rsidRDefault="00D4013B">
      <w:pPr>
        <w:spacing w:before="240" w:after="240"/>
        <w:rPr>
          <w:b/>
        </w:rPr>
      </w:pPr>
      <w:proofErr w:type="spellStart"/>
      <w:r>
        <w:rPr>
          <w:b/>
        </w:rPr>
        <w:t>Razgovori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kompanijom</w:t>
      </w:r>
      <w:proofErr w:type="spellEnd"/>
      <w:r>
        <w:rPr>
          <w:b/>
        </w:rPr>
        <w:t xml:space="preserve"> Huawei</w:t>
      </w:r>
    </w:p>
    <w:p w14:paraId="48370B0D" w14:textId="77777777" w:rsidR="001F671A" w:rsidRDefault="00D4013B">
      <w:pPr>
        <w:spacing w:before="240" w:after="240"/>
      </w:pPr>
      <w:r>
        <w:t xml:space="preserve">Na </w:t>
      </w:r>
      <w:proofErr w:type="spellStart"/>
      <w:r>
        <w:t>temelju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sporazuma</w:t>
      </w:r>
      <w:proofErr w:type="spellEnd"/>
      <w:r>
        <w:t xml:space="preserve">, MUP </w:t>
      </w:r>
      <w:proofErr w:type="spellStart"/>
      <w:r>
        <w:t>Srbije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kineska</w:t>
      </w:r>
      <w:proofErr w:type="spellEnd"/>
      <w:r>
        <w:t xml:space="preserve"> </w:t>
      </w:r>
      <w:proofErr w:type="spellStart"/>
      <w:r>
        <w:t>kompanija</w:t>
      </w:r>
      <w:proofErr w:type="spellEnd"/>
      <w:r>
        <w:t xml:space="preserve"> “Huawei Technologies Co, Ltd” 2011.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započinju</w:t>
      </w:r>
      <w:proofErr w:type="spellEnd"/>
      <w:r>
        <w:t xml:space="preserve"> </w:t>
      </w:r>
      <w:proofErr w:type="spellStart"/>
      <w:r>
        <w:t>razgovore</w:t>
      </w:r>
      <w:proofErr w:type="spellEnd"/>
      <w:r>
        <w:t xml:space="preserve"> o </w:t>
      </w:r>
      <w:proofErr w:type="spellStart"/>
      <w:r>
        <w:t>projektu</w:t>
      </w:r>
      <w:proofErr w:type="spellEnd"/>
      <w:r>
        <w:t xml:space="preserve"> “</w:t>
      </w:r>
      <w:proofErr w:type="spellStart"/>
      <w:r>
        <w:t>Sigurno</w:t>
      </w:r>
      <w:proofErr w:type="spellEnd"/>
      <w:r>
        <w:t xml:space="preserve"> </w:t>
      </w:r>
      <w:proofErr w:type="spellStart"/>
      <w:r>
        <w:t>društvo</w:t>
      </w:r>
      <w:proofErr w:type="spellEnd"/>
      <w:r>
        <w:t xml:space="preserve">”. </w:t>
      </w:r>
      <w:hyperlink r:id="rId8">
        <w:proofErr w:type="spellStart"/>
        <w:r>
          <w:rPr>
            <w:color w:val="1155CC"/>
            <w:u w:val="single"/>
          </w:rPr>
          <w:t>Razgovara</w:t>
        </w:r>
        <w:proofErr w:type="spellEnd"/>
        <w:r>
          <w:rPr>
            <w:color w:val="1155CC"/>
            <w:u w:val="single"/>
          </w:rPr>
          <w:t xml:space="preserve"> se</w:t>
        </w:r>
      </w:hyperlink>
      <w:r>
        <w:t xml:space="preserve"> “o </w:t>
      </w:r>
      <w:proofErr w:type="spellStart"/>
      <w:r>
        <w:t>mogućnostima</w:t>
      </w:r>
      <w:proofErr w:type="spellEnd"/>
      <w:r>
        <w:t xml:space="preserve"> </w:t>
      </w:r>
      <w:proofErr w:type="spellStart"/>
      <w:r>
        <w:lastRenderedPageBreak/>
        <w:t>i</w:t>
      </w:r>
      <w:proofErr w:type="spellEnd"/>
      <w:r>
        <w:t xml:space="preserve"> </w:t>
      </w:r>
      <w:proofErr w:type="spellStart"/>
      <w:r>
        <w:t>unapređenjima</w:t>
      </w:r>
      <w:proofErr w:type="spellEnd"/>
      <w:r>
        <w:t xml:space="preserve"> </w:t>
      </w:r>
      <w:proofErr w:type="spellStart"/>
      <w:r>
        <w:t>informacionog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telekomunikacionog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MUP-a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 za </w:t>
      </w:r>
      <w:proofErr w:type="spellStart"/>
      <w:r>
        <w:t>povećanje</w:t>
      </w:r>
      <w:proofErr w:type="spellEnd"/>
      <w:r>
        <w:t xml:space="preserve"> </w:t>
      </w:r>
      <w:proofErr w:type="spellStart"/>
      <w:r>
        <w:t>opšte</w:t>
      </w:r>
      <w:proofErr w:type="spellEnd"/>
      <w:r>
        <w:t xml:space="preserve"> </w:t>
      </w:r>
      <w:proofErr w:type="spellStart"/>
      <w:r>
        <w:t>bezbednosti</w:t>
      </w:r>
      <w:proofErr w:type="spellEnd"/>
      <w:r>
        <w:t xml:space="preserve"> </w:t>
      </w:r>
      <w:proofErr w:type="spellStart"/>
      <w:r>
        <w:t>građana</w:t>
      </w:r>
      <w:proofErr w:type="spellEnd"/>
      <w:r>
        <w:t>.”</w:t>
      </w:r>
    </w:p>
    <w:p w14:paraId="02AFCF50" w14:textId="77777777" w:rsidR="001F671A" w:rsidRDefault="00D4013B">
      <w:pPr>
        <w:spacing w:before="240" w:after="240"/>
        <w:rPr>
          <w:b/>
        </w:rPr>
      </w:pPr>
      <w:r>
        <w:rPr>
          <w:b/>
        </w:rPr>
        <w:t>“</w:t>
      </w:r>
      <w:proofErr w:type="spellStart"/>
      <w:r>
        <w:rPr>
          <w:b/>
        </w:rPr>
        <w:t>Sigurno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društvo</w:t>
      </w:r>
      <w:proofErr w:type="spellEnd"/>
      <w:r>
        <w:rPr>
          <w:b/>
        </w:rPr>
        <w:t>”</w:t>
      </w:r>
    </w:p>
    <w:p w14:paraId="2DB0DE85" w14:textId="77777777" w:rsidR="001F671A" w:rsidRDefault="00D4013B">
      <w:pPr>
        <w:spacing w:before="240" w:after="240"/>
      </w:pPr>
      <w:proofErr w:type="spellStart"/>
      <w:r>
        <w:t>Decembra</w:t>
      </w:r>
      <w:proofErr w:type="spellEnd"/>
      <w:r>
        <w:t xml:space="preserve"> 2014. MUP </w:t>
      </w:r>
      <w:proofErr w:type="spellStart"/>
      <w:r>
        <w:t>Srbije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Huawei </w:t>
      </w:r>
      <w:hyperlink r:id="rId9">
        <w:proofErr w:type="spellStart"/>
        <w:r>
          <w:rPr>
            <w:color w:val="1155CC"/>
            <w:u w:val="single"/>
          </w:rPr>
          <w:t>zaključuju</w:t>
        </w:r>
        <w:proofErr w:type="spellEnd"/>
        <w:r>
          <w:rPr>
            <w:color w:val="1155CC"/>
            <w:u w:val="single"/>
          </w:rPr>
          <w:t xml:space="preserve"> Memorandum o </w:t>
        </w:r>
        <w:proofErr w:type="spellStart"/>
        <w:r>
          <w:rPr>
            <w:color w:val="1155CC"/>
            <w:u w:val="single"/>
          </w:rPr>
          <w:t>razumevanju</w:t>
        </w:r>
        <w:proofErr w:type="spellEnd"/>
      </w:hyperlink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realizaciju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“</w:t>
      </w:r>
      <w:proofErr w:type="spellStart"/>
      <w:r>
        <w:t>Sigurno</w:t>
      </w:r>
      <w:proofErr w:type="spellEnd"/>
      <w:r>
        <w:t xml:space="preserve"> </w:t>
      </w:r>
      <w:proofErr w:type="spellStart"/>
      <w:r>
        <w:t>društvo</w:t>
      </w:r>
      <w:proofErr w:type="spellEnd"/>
      <w:r>
        <w:t>”.</w:t>
      </w:r>
    </w:p>
    <w:p w14:paraId="75555F78" w14:textId="77777777" w:rsidR="001F671A" w:rsidRDefault="00D4013B">
      <w:pPr>
        <w:spacing w:before="240" w:after="240"/>
        <w:rPr>
          <w:b/>
        </w:rPr>
      </w:pPr>
      <w:proofErr w:type="spellStart"/>
      <w:r>
        <w:rPr>
          <w:b/>
        </w:rPr>
        <w:t>Strateško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partnerstvo</w:t>
      </w:r>
      <w:proofErr w:type="spellEnd"/>
    </w:p>
    <w:p w14:paraId="673C768D" w14:textId="77777777" w:rsidR="001F671A" w:rsidRDefault="00D4013B">
      <w:pPr>
        <w:spacing w:before="240" w:after="240"/>
      </w:pPr>
      <w:proofErr w:type="spellStart"/>
      <w:r>
        <w:t>Decembra</w:t>
      </w:r>
      <w:proofErr w:type="spellEnd"/>
      <w:r>
        <w:t xml:space="preserve"> 2016. </w:t>
      </w:r>
      <w:proofErr w:type="spellStart"/>
      <w:r>
        <w:t>Vlada</w:t>
      </w:r>
      <w:proofErr w:type="spellEnd"/>
      <w:r>
        <w:t xml:space="preserve"> </w:t>
      </w:r>
      <w:proofErr w:type="spellStart"/>
      <w:r>
        <w:t>izdaje</w:t>
      </w:r>
      <w:proofErr w:type="spellEnd"/>
      <w:r>
        <w:t xml:space="preserve"> </w:t>
      </w:r>
      <w:proofErr w:type="spellStart"/>
      <w:r>
        <w:t>saglasnost</w:t>
      </w:r>
      <w:proofErr w:type="spellEnd"/>
      <w:r>
        <w:t xml:space="preserve"> za </w:t>
      </w:r>
      <w:proofErr w:type="spellStart"/>
      <w:r>
        <w:t>sklapanje</w:t>
      </w:r>
      <w:proofErr w:type="spellEnd"/>
      <w:r>
        <w:t xml:space="preserve"> </w:t>
      </w:r>
      <w:hyperlink r:id="rId10">
        <w:proofErr w:type="spellStart"/>
        <w:r>
          <w:rPr>
            <w:color w:val="1155CC"/>
            <w:u w:val="single"/>
          </w:rPr>
          <w:t>Sporazuma</w:t>
        </w:r>
        <w:proofErr w:type="spellEnd"/>
        <w:r>
          <w:rPr>
            <w:color w:val="1155CC"/>
            <w:u w:val="single"/>
          </w:rPr>
          <w:t xml:space="preserve"> o </w:t>
        </w:r>
        <w:proofErr w:type="spellStart"/>
        <w:r>
          <w:rPr>
            <w:color w:val="1155CC"/>
            <w:u w:val="single"/>
          </w:rPr>
          <w:t>strateškom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partnerstvu</w:t>
        </w:r>
        <w:proofErr w:type="spellEnd"/>
      </w:hyperlink>
      <w:r>
        <w:t xml:space="preserve"> MUP-a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kompanije</w:t>
      </w:r>
      <w:proofErr w:type="spellEnd"/>
      <w:r>
        <w:t xml:space="preserve"> Huawei za </w:t>
      </w:r>
      <w:proofErr w:type="spellStart"/>
      <w:r>
        <w:t>uvođenje</w:t>
      </w:r>
      <w:proofErr w:type="spellEnd"/>
      <w:r>
        <w:t xml:space="preserve"> </w:t>
      </w:r>
      <w:proofErr w:type="spellStart"/>
      <w:r>
        <w:t>Elte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 za “</w:t>
      </w:r>
      <w:proofErr w:type="spellStart"/>
      <w:r>
        <w:t>bezbedan</w:t>
      </w:r>
      <w:proofErr w:type="spellEnd"/>
      <w:r>
        <w:t xml:space="preserve"> grad” u </w:t>
      </w:r>
      <w:proofErr w:type="spellStart"/>
      <w:r>
        <w:t>sistemima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</w:t>
      </w:r>
      <w:proofErr w:type="spellStart"/>
      <w:r>
        <w:t>bezbednosti</w:t>
      </w:r>
      <w:proofErr w:type="spellEnd"/>
      <w:r>
        <w:t xml:space="preserve">. </w:t>
      </w:r>
      <w:proofErr w:type="spellStart"/>
      <w:r>
        <w:t>Sporazum</w:t>
      </w:r>
      <w:proofErr w:type="spellEnd"/>
      <w:r>
        <w:t xml:space="preserve"> je </w:t>
      </w:r>
      <w:proofErr w:type="spellStart"/>
      <w:r>
        <w:t>sklopljen</w:t>
      </w:r>
      <w:proofErr w:type="spellEnd"/>
      <w:r>
        <w:t xml:space="preserve"> </w:t>
      </w:r>
      <w:proofErr w:type="spellStart"/>
      <w:r>
        <w:t>početkom</w:t>
      </w:r>
      <w:proofErr w:type="spellEnd"/>
      <w:r>
        <w:t xml:space="preserve"> </w:t>
      </w:r>
      <w:proofErr w:type="spellStart"/>
      <w:r>
        <w:t>februara</w:t>
      </w:r>
      <w:proofErr w:type="spellEnd"/>
      <w:r>
        <w:t xml:space="preserve"> 2017.</w:t>
      </w:r>
    </w:p>
    <w:p w14:paraId="159CF816" w14:textId="77777777" w:rsidR="001F671A" w:rsidRDefault="00D4013B">
      <w:pPr>
        <w:spacing w:before="240" w:after="240"/>
        <w:rPr>
          <w:b/>
        </w:rPr>
      </w:pPr>
      <w:proofErr w:type="spellStart"/>
      <w:r>
        <w:rPr>
          <w:b/>
        </w:rPr>
        <w:t>Prve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najave</w:t>
      </w:r>
      <w:proofErr w:type="spellEnd"/>
    </w:p>
    <w:p w14:paraId="41E616F2" w14:textId="77777777" w:rsidR="001F671A" w:rsidRPr="00D4013B" w:rsidRDefault="00D4013B">
      <w:pPr>
        <w:spacing w:before="240" w:after="240"/>
        <w:rPr>
          <w:lang w:val="de-DE"/>
        </w:rPr>
      </w:pPr>
      <w:r>
        <w:t xml:space="preserve">U </w:t>
      </w:r>
      <w:proofErr w:type="spellStart"/>
      <w:r>
        <w:t>jesen</w:t>
      </w:r>
      <w:proofErr w:type="spellEnd"/>
      <w:r>
        <w:t xml:space="preserve"> 2017. </w:t>
      </w:r>
      <w:proofErr w:type="spellStart"/>
      <w:r>
        <w:t>predstavnici</w:t>
      </w:r>
      <w:proofErr w:type="spellEnd"/>
      <w:r>
        <w:t xml:space="preserve"> </w:t>
      </w:r>
      <w:proofErr w:type="spellStart"/>
      <w:r>
        <w:t>državne</w:t>
      </w:r>
      <w:proofErr w:type="spellEnd"/>
      <w:r>
        <w:t xml:space="preserve"> </w:t>
      </w:r>
      <w:proofErr w:type="spellStart"/>
      <w:r>
        <w:t>administracije</w:t>
      </w:r>
      <w:proofErr w:type="spellEnd"/>
      <w:r>
        <w:t xml:space="preserve"> </w:t>
      </w:r>
      <w:proofErr w:type="spellStart"/>
      <w:r>
        <w:t>počinju</w:t>
      </w:r>
      <w:proofErr w:type="spellEnd"/>
      <w:r>
        <w:t xml:space="preserve"> da </w:t>
      </w:r>
      <w:proofErr w:type="spellStart"/>
      <w:r>
        <w:t>izlaze</w:t>
      </w:r>
      <w:proofErr w:type="spellEnd"/>
      <w:r>
        <w:t xml:space="preserve"> u </w:t>
      </w:r>
      <w:proofErr w:type="spellStart"/>
      <w:r>
        <w:t>javnost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prvim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 o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pametnog</w:t>
      </w:r>
      <w:proofErr w:type="spellEnd"/>
      <w:r>
        <w:t xml:space="preserve"> </w:t>
      </w:r>
      <w:proofErr w:type="spellStart"/>
      <w:r>
        <w:t>nadzora</w:t>
      </w:r>
      <w:proofErr w:type="spellEnd"/>
      <w:r>
        <w:t xml:space="preserve">. </w:t>
      </w:r>
      <w:proofErr w:type="spellStart"/>
      <w:r>
        <w:t>Ministar</w:t>
      </w:r>
      <w:proofErr w:type="spellEnd"/>
      <w:r>
        <w:t xml:space="preserve"> </w:t>
      </w:r>
      <w:proofErr w:type="spellStart"/>
      <w:r>
        <w:t>unutrašnjih</w:t>
      </w:r>
      <w:proofErr w:type="spellEnd"/>
      <w:r>
        <w:t xml:space="preserve"> </w:t>
      </w:r>
      <w:proofErr w:type="spellStart"/>
      <w:r>
        <w:t>poslova</w:t>
      </w:r>
      <w:proofErr w:type="spellEnd"/>
      <w:r>
        <w:t xml:space="preserve"> </w:t>
      </w:r>
      <w:hyperlink r:id="rId11">
        <w:proofErr w:type="spellStart"/>
        <w:r>
          <w:rPr>
            <w:color w:val="1155CC"/>
            <w:u w:val="single"/>
          </w:rPr>
          <w:t>najavljuje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kupovinu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opreme</w:t>
        </w:r>
        <w:proofErr w:type="spellEnd"/>
        <w:r>
          <w:rPr>
            <w:color w:val="1155CC"/>
            <w:u w:val="single"/>
          </w:rPr>
          <w:t xml:space="preserve">, </w:t>
        </w:r>
        <w:proofErr w:type="spellStart"/>
        <w:r>
          <w:rPr>
            <w:color w:val="1155CC"/>
            <w:u w:val="single"/>
          </w:rPr>
          <w:t>kamera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i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softvera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od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kompanije</w:t>
        </w:r>
        <w:proofErr w:type="spellEnd"/>
        <w:r>
          <w:rPr>
            <w:color w:val="1155CC"/>
            <w:u w:val="single"/>
          </w:rPr>
          <w:t xml:space="preserve"> Huawei</w:t>
        </w:r>
      </w:hyperlink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kontrole</w:t>
      </w:r>
      <w:proofErr w:type="spellEnd"/>
      <w:r>
        <w:t xml:space="preserve"> </w:t>
      </w:r>
      <w:proofErr w:type="spellStart"/>
      <w:r>
        <w:t>saobraćaja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efikasnijeg</w:t>
      </w:r>
      <w:proofErr w:type="spellEnd"/>
      <w:r>
        <w:t xml:space="preserve"> </w:t>
      </w:r>
      <w:proofErr w:type="spellStart"/>
      <w:r>
        <w:t>sprečavanja</w:t>
      </w:r>
      <w:proofErr w:type="spellEnd"/>
      <w:r>
        <w:t xml:space="preserve"> </w:t>
      </w:r>
      <w:proofErr w:type="spellStart"/>
      <w:r>
        <w:t>krivičnih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. </w:t>
      </w:r>
      <w:r w:rsidRPr="00D4013B">
        <w:rPr>
          <w:lang w:val="de-DE"/>
        </w:rPr>
        <w:t>Krajem iste godine, ministar navodi da su kamere po Beogradu postavljene da bi se “</w:t>
      </w:r>
      <w:r w:rsidRPr="00D4013B">
        <w:rPr>
          <w:lang w:val="de-DE"/>
        </w:rPr>
        <w:t>obnovio” sistem video-nadzora.</w:t>
      </w:r>
    </w:p>
    <w:p w14:paraId="330B092C" w14:textId="77777777" w:rsidR="001F671A" w:rsidRPr="00D4013B" w:rsidRDefault="00D4013B">
      <w:pPr>
        <w:spacing w:before="240" w:after="240"/>
        <w:rPr>
          <w:b/>
          <w:lang w:val="de-DE"/>
        </w:rPr>
      </w:pPr>
      <w:r w:rsidRPr="00D4013B">
        <w:rPr>
          <w:b/>
          <w:lang w:val="de-DE"/>
        </w:rPr>
        <w:t>“Hiljade kamera” u Beogradu</w:t>
      </w:r>
    </w:p>
    <w:p w14:paraId="496BACDC" w14:textId="77777777" w:rsidR="001F671A" w:rsidRDefault="00D4013B">
      <w:pPr>
        <w:spacing w:before="240" w:after="240"/>
      </w:pPr>
      <w:r w:rsidRPr="00D4013B">
        <w:rPr>
          <w:lang w:val="de-DE"/>
        </w:rPr>
        <w:t xml:space="preserve">Početkom 2019. godine </w:t>
      </w:r>
      <w:r>
        <w:fldChar w:fldCharType="begin"/>
      </w:r>
      <w:r w:rsidRPr="00D4013B">
        <w:rPr>
          <w:lang w:val="de-DE"/>
        </w:rPr>
        <w:instrText xml:space="preserve"> HYPERLINK "http://rs.n1info.com/Vesti/a456247/Stefanovic-Hiljadu-kamera-sa-softverima-za-prepoznavanje-lica-i-tablica.html" \h </w:instrText>
      </w:r>
      <w:r>
        <w:fldChar w:fldCharType="separate"/>
      </w:r>
      <w:r w:rsidRPr="00D4013B">
        <w:rPr>
          <w:color w:val="1155CC"/>
          <w:u w:val="single"/>
          <w:lang w:val="de-DE"/>
        </w:rPr>
        <w:t>ministar unutrašnjih poslova</w:t>
      </w:r>
      <w:r>
        <w:rPr>
          <w:color w:val="1155CC"/>
          <w:u w:val="single"/>
        </w:rPr>
        <w:fldChar w:fldCharType="end"/>
      </w:r>
      <w:r w:rsidRPr="00D4013B">
        <w:rPr>
          <w:lang w:val="de-DE"/>
        </w:rPr>
        <w:t xml:space="preserve"> i </w:t>
      </w:r>
      <w:hyperlink r:id="rId12">
        <w:r w:rsidRPr="00D4013B">
          <w:rPr>
            <w:color w:val="1155CC"/>
            <w:u w:val="single"/>
            <w:lang w:val="de-DE"/>
          </w:rPr>
          <w:t>direktor policije</w:t>
        </w:r>
      </w:hyperlink>
      <w:r w:rsidRPr="00D4013B">
        <w:rPr>
          <w:lang w:val="de-DE"/>
        </w:rPr>
        <w:t xml:space="preserve"> najavljuju postavljanje blizu hiljadu kamera na 800 lokacija u</w:t>
      </w:r>
      <w:r w:rsidRPr="00D4013B">
        <w:rPr>
          <w:lang w:val="de-DE"/>
        </w:rPr>
        <w:t xml:space="preserve"> Beogradu. Predviđeno je da se mreža kamera postepeno širi sa Beograda na autoputeve i magistrale, a biće opremljene softverom za prepoznavanje lica i registarskih tablica. </w:t>
      </w:r>
      <w:proofErr w:type="spellStart"/>
      <w:r>
        <w:t>Odgovarajućom</w:t>
      </w:r>
      <w:proofErr w:type="spellEnd"/>
      <w:r>
        <w:t xml:space="preserve"> </w:t>
      </w:r>
      <w:proofErr w:type="spellStart"/>
      <w:r>
        <w:t>opremom</w:t>
      </w:r>
      <w:proofErr w:type="spellEnd"/>
      <w:r>
        <w:t xml:space="preserve"> </w:t>
      </w:r>
      <w:proofErr w:type="spellStart"/>
      <w:r>
        <w:t>raspolagaće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patrolna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policajci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ulici</w:t>
      </w:r>
      <w:proofErr w:type="spellEnd"/>
      <w:r>
        <w:t xml:space="preserve">. </w:t>
      </w:r>
      <w:proofErr w:type="spellStart"/>
      <w:r>
        <w:t>Funk</w:t>
      </w:r>
      <w:r>
        <w:t>cioneri</w:t>
      </w:r>
      <w:proofErr w:type="spellEnd"/>
      <w:r>
        <w:t xml:space="preserve"> </w:t>
      </w:r>
      <w:proofErr w:type="spellStart"/>
      <w:r>
        <w:t>tvrde</w:t>
      </w:r>
      <w:proofErr w:type="spellEnd"/>
      <w:r>
        <w:t xml:space="preserve"> da </w:t>
      </w:r>
      <w:proofErr w:type="spellStart"/>
      <w:r>
        <w:t>građani</w:t>
      </w:r>
      <w:proofErr w:type="spellEnd"/>
      <w:r>
        <w:t xml:space="preserve"> </w:t>
      </w:r>
      <w:proofErr w:type="spellStart"/>
      <w:r>
        <w:t>nemaju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 za </w:t>
      </w:r>
      <w:proofErr w:type="spellStart"/>
      <w:r>
        <w:t>sumnju</w:t>
      </w:r>
      <w:proofErr w:type="spellEnd"/>
      <w:r>
        <w:t xml:space="preserve"> da </w:t>
      </w:r>
      <w:proofErr w:type="spellStart"/>
      <w:r>
        <w:t>će</w:t>
      </w:r>
      <w:proofErr w:type="spellEnd"/>
      <w:r>
        <w:t xml:space="preserve"> </w:t>
      </w:r>
      <w:proofErr w:type="spellStart"/>
      <w:r>
        <w:t>dolaziti</w:t>
      </w:r>
      <w:proofErr w:type="spellEnd"/>
      <w:r>
        <w:t xml:space="preserve"> do </w:t>
      </w:r>
      <w:proofErr w:type="spellStart"/>
      <w:r>
        <w:t>zloupotrebe</w:t>
      </w:r>
      <w:proofErr w:type="spellEnd"/>
      <w:r>
        <w:t xml:space="preserve"> </w:t>
      </w:r>
      <w:proofErr w:type="spellStart"/>
      <w:r>
        <w:t>ličnih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42D33F86" w14:textId="77777777" w:rsidR="001F671A" w:rsidRDefault="00D4013B">
      <w:pPr>
        <w:spacing w:before="240" w:after="240"/>
        <w:rPr>
          <w:b/>
        </w:rPr>
      </w:pPr>
      <w:proofErr w:type="spellStart"/>
      <w:r>
        <w:rPr>
          <w:b/>
        </w:rPr>
        <w:t>Procena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uticaja</w:t>
      </w:r>
      <w:proofErr w:type="spellEnd"/>
      <w:r>
        <w:rPr>
          <w:b/>
        </w:rPr>
        <w:t xml:space="preserve"> MUP</w:t>
      </w:r>
    </w:p>
    <w:p w14:paraId="3D38DC16" w14:textId="77777777" w:rsidR="001F671A" w:rsidRDefault="00D4013B">
      <w:pPr>
        <w:spacing w:before="240" w:after="240"/>
      </w:pPr>
      <w:r>
        <w:t xml:space="preserve">U </w:t>
      </w:r>
      <w:proofErr w:type="spellStart"/>
      <w:r>
        <w:t>avgustu</w:t>
      </w:r>
      <w:proofErr w:type="spellEnd"/>
      <w:r>
        <w:t xml:space="preserve"> 2019. </w:t>
      </w:r>
      <w:proofErr w:type="spellStart"/>
      <w:r>
        <w:t>počinje</w:t>
      </w:r>
      <w:proofErr w:type="spellEnd"/>
      <w:r>
        <w:t xml:space="preserve"> </w:t>
      </w:r>
      <w:proofErr w:type="spellStart"/>
      <w:r>
        <w:t>primena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hyperlink r:id="rId13">
        <w:proofErr w:type="spellStart"/>
        <w:r>
          <w:rPr>
            <w:color w:val="1155CC"/>
            <w:u w:val="single"/>
          </w:rPr>
          <w:t>Zakona</w:t>
        </w:r>
        <w:proofErr w:type="spellEnd"/>
        <w:r>
          <w:rPr>
            <w:color w:val="1155CC"/>
            <w:u w:val="single"/>
          </w:rPr>
          <w:t xml:space="preserve"> o </w:t>
        </w:r>
        <w:proofErr w:type="spellStart"/>
        <w:r>
          <w:rPr>
            <w:color w:val="1155CC"/>
            <w:u w:val="single"/>
          </w:rPr>
          <w:t>zaštiti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podataka</w:t>
        </w:r>
        <w:proofErr w:type="spellEnd"/>
        <w:r>
          <w:rPr>
            <w:color w:val="1155CC"/>
            <w:u w:val="single"/>
          </w:rPr>
          <w:t xml:space="preserve"> o </w:t>
        </w:r>
        <w:proofErr w:type="spellStart"/>
        <w:r>
          <w:rPr>
            <w:color w:val="1155CC"/>
            <w:u w:val="single"/>
          </w:rPr>
          <w:t>ličnosti</w:t>
        </w:r>
        <w:proofErr w:type="spellEnd"/>
      </w:hyperlink>
      <w:r>
        <w:t xml:space="preserve">. </w:t>
      </w:r>
      <w:proofErr w:type="spellStart"/>
      <w:r>
        <w:t>Mesec</w:t>
      </w:r>
      <w:proofErr w:type="spellEnd"/>
      <w:r>
        <w:t xml:space="preserve"> dana </w:t>
      </w:r>
      <w:proofErr w:type="spellStart"/>
      <w:r>
        <w:t>kasnije</w:t>
      </w:r>
      <w:proofErr w:type="spellEnd"/>
      <w:r>
        <w:t xml:space="preserve">, 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Zakonom</w:t>
      </w:r>
      <w:proofErr w:type="spellEnd"/>
      <w:r>
        <w:t xml:space="preserve">, MUP </w:t>
      </w:r>
      <w:proofErr w:type="spellStart"/>
      <w:r>
        <w:t>izrađuje</w:t>
      </w:r>
      <w:proofErr w:type="spellEnd"/>
      <w:r>
        <w:t xml:space="preserve"> </w:t>
      </w:r>
      <w:proofErr w:type="spellStart"/>
      <w:r>
        <w:t>Procenu</w:t>
      </w:r>
      <w:proofErr w:type="spellEnd"/>
      <w:r>
        <w:t xml:space="preserve"> </w:t>
      </w:r>
      <w:proofErr w:type="spellStart"/>
      <w:r>
        <w:t>uticaja</w:t>
      </w:r>
      <w:proofErr w:type="spellEnd"/>
      <w:r>
        <w:t xml:space="preserve"> </w:t>
      </w:r>
      <w:proofErr w:type="spellStart"/>
      <w:r>
        <w:t>obrade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zaštitu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ličnosti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video </w:t>
      </w:r>
      <w:proofErr w:type="spellStart"/>
      <w:r>
        <w:t>nadzora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je ne </w:t>
      </w:r>
      <w:proofErr w:type="spellStart"/>
      <w:r>
        <w:t>objavljuje</w:t>
      </w:r>
      <w:proofErr w:type="spellEnd"/>
      <w:r>
        <w:t xml:space="preserve">. </w:t>
      </w:r>
      <w:proofErr w:type="spellStart"/>
      <w:r>
        <w:t>Oktobra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, </w:t>
      </w:r>
      <w:proofErr w:type="spellStart"/>
      <w:r>
        <w:t>Ministarstvo</w:t>
      </w:r>
      <w:proofErr w:type="spellEnd"/>
      <w:r>
        <w:t xml:space="preserve"> </w:t>
      </w:r>
      <w:proofErr w:type="spellStart"/>
      <w:r>
        <w:t>unutrašnjih</w:t>
      </w:r>
      <w:proofErr w:type="spellEnd"/>
      <w:r>
        <w:t xml:space="preserve"> </w:t>
      </w:r>
      <w:proofErr w:type="spellStart"/>
      <w:r>
        <w:t>poslova</w:t>
      </w:r>
      <w:proofErr w:type="spellEnd"/>
      <w:r>
        <w:t xml:space="preserve"> </w:t>
      </w:r>
      <w:hyperlink r:id="rId14">
        <w:proofErr w:type="spellStart"/>
        <w:r>
          <w:rPr>
            <w:color w:val="1155CC"/>
            <w:u w:val="single"/>
          </w:rPr>
          <w:t>ponavlja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uveravanja</w:t>
        </w:r>
        <w:proofErr w:type="spellEnd"/>
        <w:r>
          <w:rPr>
            <w:color w:val="1155CC"/>
            <w:u w:val="single"/>
          </w:rPr>
          <w:t xml:space="preserve"> da </w:t>
        </w:r>
        <w:proofErr w:type="spellStart"/>
        <w:r>
          <w:rPr>
            <w:color w:val="1155CC"/>
            <w:u w:val="single"/>
          </w:rPr>
          <w:t>privatnost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građana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neće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biti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ugrožena</w:t>
        </w:r>
        <w:proofErr w:type="spellEnd"/>
      </w:hyperlink>
      <w:r>
        <w:t xml:space="preserve">, </w:t>
      </w:r>
      <w:proofErr w:type="spellStart"/>
      <w:r>
        <w:t>uz</w:t>
      </w:r>
      <w:proofErr w:type="spellEnd"/>
      <w:r>
        <w:t xml:space="preserve"> </w:t>
      </w:r>
      <w:proofErr w:type="spellStart"/>
      <w:r>
        <w:t>napomenu</w:t>
      </w:r>
      <w:proofErr w:type="spellEnd"/>
      <w:r>
        <w:t xml:space="preserve"> da je </w:t>
      </w:r>
      <w:proofErr w:type="spellStart"/>
      <w:r>
        <w:t>Procena</w:t>
      </w:r>
      <w:proofErr w:type="spellEnd"/>
      <w:r>
        <w:t xml:space="preserve"> </w:t>
      </w:r>
      <w:proofErr w:type="spellStart"/>
      <w:r>
        <w:t>uticaja</w:t>
      </w:r>
      <w:proofErr w:type="spellEnd"/>
      <w:r>
        <w:t xml:space="preserve"> </w:t>
      </w:r>
      <w:proofErr w:type="spellStart"/>
      <w:r>
        <w:t>dostavljena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mišljenje</w:t>
      </w:r>
      <w:proofErr w:type="spellEnd"/>
      <w:r>
        <w:t xml:space="preserve"> </w:t>
      </w:r>
      <w:proofErr w:type="spellStart"/>
      <w:r>
        <w:t>Povereniku</w:t>
      </w:r>
      <w:proofErr w:type="spellEnd"/>
      <w:r>
        <w:t xml:space="preserve"> za </w:t>
      </w:r>
      <w:proofErr w:type="spellStart"/>
      <w:r>
        <w:t>zašt</w:t>
      </w:r>
      <w:r>
        <w:t>itu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ličnosti</w:t>
      </w:r>
      <w:proofErr w:type="spellEnd"/>
      <w:r>
        <w:t>.</w:t>
      </w:r>
    </w:p>
    <w:p w14:paraId="495FFAC1" w14:textId="77777777" w:rsidR="001F671A" w:rsidRDefault="00D4013B">
      <w:pPr>
        <w:spacing w:before="240" w:after="240"/>
        <w:rPr>
          <w:b/>
        </w:rPr>
      </w:pPr>
      <w:proofErr w:type="spellStart"/>
      <w:r>
        <w:rPr>
          <w:b/>
        </w:rPr>
        <w:t>Analiza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procene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uticaja</w:t>
      </w:r>
      <w:proofErr w:type="spellEnd"/>
    </w:p>
    <w:p w14:paraId="022391E3" w14:textId="77777777" w:rsidR="001F671A" w:rsidRDefault="00D4013B">
      <w:pPr>
        <w:spacing w:before="240" w:after="240"/>
      </w:pPr>
      <w:proofErr w:type="spellStart"/>
      <w:r>
        <w:t>Javnost</w:t>
      </w:r>
      <w:proofErr w:type="spellEnd"/>
      <w:r>
        <w:t xml:space="preserve"> u </w:t>
      </w:r>
      <w:proofErr w:type="spellStart"/>
      <w:r>
        <w:t>novembru</w:t>
      </w:r>
      <w:proofErr w:type="spellEnd"/>
      <w:r>
        <w:t xml:space="preserve"> 2019.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teksta</w:t>
      </w:r>
      <w:proofErr w:type="spellEnd"/>
      <w:r>
        <w:t xml:space="preserve"> </w:t>
      </w:r>
      <w:hyperlink r:id="rId15">
        <w:proofErr w:type="spellStart"/>
        <w:r>
          <w:rPr>
            <w:color w:val="1155CC"/>
            <w:u w:val="single"/>
          </w:rPr>
          <w:t>Procene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uticaja</w:t>
        </w:r>
        <w:proofErr w:type="spellEnd"/>
      </w:hyperlink>
      <w:r>
        <w:t xml:space="preserve">. </w:t>
      </w:r>
      <w:proofErr w:type="spellStart"/>
      <w:r>
        <w:t>Aktivisti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organizacije</w:t>
      </w:r>
      <w:proofErr w:type="spellEnd"/>
      <w:r>
        <w:t xml:space="preserve"> </w:t>
      </w:r>
      <w:proofErr w:type="spellStart"/>
      <w:r>
        <w:t>pozivaju</w:t>
      </w:r>
      <w:proofErr w:type="spellEnd"/>
      <w:r>
        <w:t xml:space="preserve"> MUP da do </w:t>
      </w:r>
      <w:proofErr w:type="spellStart"/>
      <w:r>
        <w:t>daljeg</w:t>
      </w:r>
      <w:proofErr w:type="spellEnd"/>
      <w:r>
        <w:t xml:space="preserve"> </w:t>
      </w:r>
      <w:hyperlink r:id="rId16">
        <w:proofErr w:type="spellStart"/>
        <w:r>
          <w:rPr>
            <w:color w:val="1155CC"/>
            <w:u w:val="single"/>
          </w:rPr>
          <w:t>obustavi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uvođenje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pametnog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nadzora</w:t>
        </w:r>
        <w:proofErr w:type="spellEnd"/>
      </w:hyperlink>
      <w:r>
        <w:t xml:space="preserve">, </w:t>
      </w:r>
      <w:proofErr w:type="spellStart"/>
      <w:r>
        <w:t>usled</w:t>
      </w:r>
      <w:proofErr w:type="spellEnd"/>
      <w:r>
        <w:t xml:space="preserve"> </w:t>
      </w:r>
      <w:proofErr w:type="spellStart"/>
      <w:r>
        <w:t>propusta</w:t>
      </w:r>
      <w:proofErr w:type="spellEnd"/>
      <w:r>
        <w:t xml:space="preserve"> da se </w:t>
      </w:r>
      <w:proofErr w:type="spellStart"/>
      <w:r>
        <w:t>ovako</w:t>
      </w:r>
      <w:proofErr w:type="spellEnd"/>
      <w:r>
        <w:t xml:space="preserve"> </w:t>
      </w:r>
      <w:proofErr w:type="spellStart"/>
      <w:r>
        <w:t>invazi</w:t>
      </w:r>
      <w:r>
        <w:t>vna</w:t>
      </w:r>
      <w:proofErr w:type="spellEnd"/>
      <w:r>
        <w:t xml:space="preserve"> </w:t>
      </w:r>
      <w:proofErr w:type="spellStart"/>
      <w:r>
        <w:t>mera</w:t>
      </w:r>
      <w:proofErr w:type="spellEnd"/>
      <w:r>
        <w:t xml:space="preserve"> </w:t>
      </w:r>
      <w:proofErr w:type="spellStart"/>
      <w:r>
        <w:t>neselektivnog</w:t>
      </w:r>
      <w:proofErr w:type="spellEnd"/>
      <w:r>
        <w:t xml:space="preserve"> </w:t>
      </w:r>
      <w:proofErr w:type="spellStart"/>
      <w:r>
        <w:t>nadzora</w:t>
      </w:r>
      <w:proofErr w:type="spellEnd"/>
      <w:r>
        <w:t xml:space="preserve"> </w:t>
      </w:r>
      <w:proofErr w:type="spellStart"/>
      <w:r>
        <w:t>građana</w:t>
      </w:r>
      <w:proofErr w:type="spellEnd"/>
      <w:r>
        <w:t xml:space="preserve"> </w:t>
      </w:r>
      <w:proofErr w:type="spellStart"/>
      <w:r>
        <w:t>opravda</w:t>
      </w:r>
      <w:proofErr w:type="spellEnd"/>
      <w:r>
        <w:t xml:space="preserve"> </w:t>
      </w:r>
      <w:proofErr w:type="spellStart"/>
      <w:r>
        <w:t>konkretnom</w:t>
      </w:r>
      <w:proofErr w:type="spellEnd"/>
      <w:r>
        <w:t xml:space="preserve"> </w:t>
      </w:r>
      <w:proofErr w:type="spellStart"/>
      <w:r>
        <w:t>svrhom</w:t>
      </w:r>
      <w:proofErr w:type="spellEnd"/>
      <w:r>
        <w:t xml:space="preserve">, </w:t>
      </w:r>
      <w:proofErr w:type="spellStart"/>
      <w:r>
        <w:t>zasnovanom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utvrđenim</w:t>
      </w:r>
      <w:proofErr w:type="spellEnd"/>
      <w:r>
        <w:t xml:space="preserve"> </w:t>
      </w:r>
      <w:proofErr w:type="spellStart"/>
      <w:r>
        <w:t>činjenicama</w:t>
      </w:r>
      <w:proofErr w:type="spellEnd"/>
      <w:r>
        <w:t xml:space="preserve">. </w:t>
      </w:r>
    </w:p>
    <w:p w14:paraId="29A067CA" w14:textId="77777777" w:rsidR="001F671A" w:rsidRDefault="00D4013B">
      <w:pPr>
        <w:spacing w:before="240" w:after="240"/>
        <w:rPr>
          <w:b/>
        </w:rPr>
      </w:pPr>
      <w:proofErr w:type="spellStart"/>
      <w:r>
        <w:rPr>
          <w:b/>
        </w:rPr>
        <w:lastRenderedPageBreak/>
        <w:t>Mišljenje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Poverenika</w:t>
      </w:r>
      <w:proofErr w:type="spellEnd"/>
    </w:p>
    <w:p w14:paraId="09BA7E50" w14:textId="77777777" w:rsidR="001F671A" w:rsidRDefault="00D4013B">
      <w:pPr>
        <w:spacing w:before="240" w:after="240"/>
      </w:pPr>
      <w:proofErr w:type="spellStart"/>
      <w:r>
        <w:t>Istovremeno</w:t>
      </w:r>
      <w:proofErr w:type="spellEnd"/>
      <w:r>
        <w:t xml:space="preserve">, </w:t>
      </w:r>
      <w:proofErr w:type="spellStart"/>
      <w:r>
        <w:t>Poverenik</w:t>
      </w:r>
      <w:proofErr w:type="spellEnd"/>
      <w:r>
        <w:t xml:space="preserve"> </w:t>
      </w:r>
      <w:proofErr w:type="spellStart"/>
      <w:r>
        <w:t>izdaje</w:t>
      </w:r>
      <w:proofErr w:type="spellEnd"/>
      <w:r>
        <w:t xml:space="preserve"> </w:t>
      </w:r>
      <w:hyperlink r:id="rId17">
        <w:proofErr w:type="spellStart"/>
        <w:r>
          <w:rPr>
            <w:color w:val="1155CC"/>
            <w:u w:val="single"/>
          </w:rPr>
          <w:t>m</w:t>
        </w:r>
        <w:r>
          <w:rPr>
            <w:color w:val="1155CC"/>
            <w:u w:val="single"/>
          </w:rPr>
          <w:t>išljenje</w:t>
        </w:r>
        <w:proofErr w:type="spellEnd"/>
      </w:hyperlink>
      <w:r>
        <w:t xml:space="preserve"> da </w:t>
      </w:r>
      <w:proofErr w:type="spellStart"/>
      <w:r>
        <w:t>Procena</w:t>
      </w:r>
      <w:proofErr w:type="spellEnd"/>
      <w:r>
        <w:t xml:space="preserve"> </w:t>
      </w:r>
      <w:proofErr w:type="spellStart"/>
      <w:r>
        <w:t>uticaja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izrađena</w:t>
      </w:r>
      <w:proofErr w:type="spellEnd"/>
      <w:r>
        <w:t xml:space="preserve"> 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Zakonom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praktično</w:t>
      </w:r>
      <w:proofErr w:type="spellEnd"/>
      <w:r>
        <w:t xml:space="preserve"> </w:t>
      </w:r>
      <w:proofErr w:type="spellStart"/>
      <w:r>
        <w:t>istim</w:t>
      </w:r>
      <w:proofErr w:type="spellEnd"/>
      <w:r>
        <w:t xml:space="preserve"> </w:t>
      </w:r>
      <w:proofErr w:type="spellStart"/>
      <w:r>
        <w:t>nalazima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analizi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civilnog</w:t>
      </w:r>
      <w:proofErr w:type="spellEnd"/>
      <w:r>
        <w:t xml:space="preserve"> </w:t>
      </w:r>
      <w:proofErr w:type="spellStart"/>
      <w:r>
        <w:t>društva</w:t>
      </w:r>
      <w:proofErr w:type="spellEnd"/>
      <w:r>
        <w:t>.</w:t>
      </w:r>
    </w:p>
    <w:p w14:paraId="528C89F2" w14:textId="77777777" w:rsidR="001F671A" w:rsidRDefault="00D4013B">
      <w:pPr>
        <w:spacing w:before="240" w:after="240"/>
        <w:rPr>
          <w:b/>
        </w:rPr>
      </w:pPr>
      <w:proofErr w:type="spellStart"/>
      <w:r>
        <w:rPr>
          <w:b/>
        </w:rPr>
        <w:t>Postavljanje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kamera</w:t>
      </w:r>
      <w:proofErr w:type="spellEnd"/>
      <w:r>
        <w:rPr>
          <w:b/>
        </w:rPr>
        <w:t xml:space="preserve"> je u </w:t>
      </w:r>
      <w:proofErr w:type="spellStart"/>
      <w:r>
        <w:rPr>
          <w:b/>
        </w:rPr>
        <w:t>toku</w:t>
      </w:r>
      <w:proofErr w:type="spellEnd"/>
    </w:p>
    <w:p w14:paraId="7494DC4E" w14:textId="77777777" w:rsidR="001F671A" w:rsidRDefault="00D4013B">
      <w:pPr>
        <w:spacing w:before="240" w:after="240"/>
      </w:pPr>
      <w:proofErr w:type="spellStart"/>
      <w:r>
        <w:t>Preko</w:t>
      </w:r>
      <w:proofErr w:type="spellEnd"/>
      <w:r>
        <w:t xml:space="preserve"> </w:t>
      </w:r>
      <w:proofErr w:type="spellStart"/>
      <w:r>
        <w:t>društvenih</w:t>
      </w:r>
      <w:proofErr w:type="spellEnd"/>
      <w:r>
        <w:t xml:space="preserve"> </w:t>
      </w:r>
      <w:proofErr w:type="spellStart"/>
      <w:r>
        <w:t>mreža</w:t>
      </w:r>
      <w:proofErr w:type="spellEnd"/>
      <w:r>
        <w:t xml:space="preserve"> </w:t>
      </w:r>
      <w:proofErr w:type="spellStart"/>
      <w:r>
        <w:t>građani</w:t>
      </w:r>
      <w:proofErr w:type="spellEnd"/>
      <w:r>
        <w:t xml:space="preserve"> </w:t>
      </w:r>
      <w:proofErr w:type="spellStart"/>
      <w:r>
        <w:t>svakodnevno</w:t>
      </w:r>
      <w:proofErr w:type="spellEnd"/>
      <w:r>
        <w:t xml:space="preserve"> </w:t>
      </w:r>
      <w:proofErr w:type="spellStart"/>
      <w:r>
        <w:t>javljaju</w:t>
      </w:r>
      <w:proofErr w:type="spellEnd"/>
      <w:r>
        <w:t xml:space="preserve"> da se u </w:t>
      </w:r>
      <w:proofErr w:type="spellStart"/>
      <w:r>
        <w:t>njihovim</w:t>
      </w:r>
      <w:proofErr w:type="spellEnd"/>
      <w:r>
        <w:t xml:space="preserve"> </w:t>
      </w:r>
      <w:proofErr w:type="spellStart"/>
      <w:r>
        <w:t>ulicama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kvartovima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infrastrukturi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hyperlink r:id="rId18">
        <w:proofErr w:type="spellStart"/>
        <w:r>
          <w:rPr>
            <w:color w:val="1155CC"/>
            <w:u w:val="single"/>
          </w:rPr>
          <w:t>postavljaju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kamere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koje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deluju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invazivno</w:t>
        </w:r>
        <w:proofErr w:type="spellEnd"/>
      </w:hyperlink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prostor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gustinu</w:t>
      </w:r>
      <w:proofErr w:type="spellEnd"/>
      <w:r>
        <w:t xml:space="preserve"> </w:t>
      </w:r>
      <w:proofErr w:type="spellStart"/>
      <w:r>
        <w:t>naseljenosti</w:t>
      </w:r>
      <w:proofErr w:type="spellEnd"/>
      <w:r>
        <w:t>.</w:t>
      </w:r>
    </w:p>
    <w:p w14:paraId="0DD4A2E9" w14:textId="77777777" w:rsidR="001F671A" w:rsidRDefault="001F671A">
      <w:pPr>
        <w:pStyle w:val="Heading2"/>
        <w:spacing w:before="240" w:after="240"/>
      </w:pPr>
      <w:bookmarkStart w:id="14" w:name="_q27v4qpdbch1" w:colFirst="0" w:colLast="0"/>
      <w:bookmarkEnd w:id="14"/>
    </w:p>
    <w:p w14:paraId="317A80D0" w14:textId="77777777" w:rsidR="001F671A" w:rsidRDefault="00D4013B">
      <w:pPr>
        <w:pStyle w:val="Heading2"/>
      </w:pPr>
      <w:bookmarkStart w:id="15" w:name="_e13t6533g1gs" w:colFirst="0" w:colLast="0"/>
      <w:bookmarkEnd w:id="15"/>
      <w:proofErr w:type="spellStart"/>
      <w:r>
        <w:t>Pretnje</w:t>
      </w:r>
      <w:proofErr w:type="spellEnd"/>
    </w:p>
    <w:p w14:paraId="43AC7FEF" w14:textId="77777777" w:rsidR="001F671A" w:rsidRDefault="00D4013B">
      <w:pPr>
        <w:jc w:val="right"/>
      </w:pPr>
      <w:proofErr w:type="spellStart"/>
      <w:r>
        <w:rPr>
          <w:highlight w:val="yellow"/>
        </w:rPr>
        <w:t>Pročitaj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sve</w:t>
      </w:r>
      <w:proofErr w:type="spellEnd"/>
    </w:p>
    <w:p w14:paraId="4BB4BB88" w14:textId="77777777" w:rsidR="001F671A" w:rsidRDefault="00D4013B">
      <w:pPr>
        <w:spacing w:before="240" w:after="240"/>
        <w:rPr>
          <w:b/>
        </w:rPr>
      </w:pPr>
      <w:proofErr w:type="spellStart"/>
      <w:r>
        <w:rPr>
          <w:b/>
        </w:rPr>
        <w:t>Panoptikon</w:t>
      </w:r>
      <w:proofErr w:type="spellEnd"/>
    </w:p>
    <w:p w14:paraId="6F8B23B9" w14:textId="77777777" w:rsidR="001F671A" w:rsidRDefault="00D4013B">
      <w:pPr>
        <w:spacing w:before="240" w:after="240"/>
      </w:pPr>
      <w:proofErr w:type="spellStart"/>
      <w:r>
        <w:t>Ideja</w:t>
      </w:r>
      <w:proofErr w:type="spellEnd"/>
      <w:r>
        <w:t xml:space="preserve"> o </w:t>
      </w:r>
      <w:proofErr w:type="spellStart"/>
      <w:r>
        <w:t>centralizaciji</w:t>
      </w:r>
      <w:proofErr w:type="spellEnd"/>
      <w:r>
        <w:t xml:space="preserve"> </w:t>
      </w:r>
      <w:proofErr w:type="spellStart"/>
      <w:r>
        <w:t>totalnog</w:t>
      </w:r>
      <w:proofErr w:type="spellEnd"/>
      <w:r>
        <w:t xml:space="preserve"> </w:t>
      </w:r>
      <w:proofErr w:type="spellStart"/>
      <w:r>
        <w:t>nadzora</w:t>
      </w:r>
      <w:proofErr w:type="spellEnd"/>
      <w:r>
        <w:t xml:space="preserve"> </w:t>
      </w:r>
      <w:proofErr w:type="spellStart"/>
      <w:r>
        <w:t>starija</w:t>
      </w:r>
      <w:proofErr w:type="spellEnd"/>
      <w:r>
        <w:t xml:space="preserve"> je od </w:t>
      </w:r>
      <w:proofErr w:type="spellStart"/>
      <w:r>
        <w:t>sofisticiranih</w:t>
      </w:r>
      <w:proofErr w:type="spellEnd"/>
      <w:r>
        <w:t xml:space="preserve"> </w:t>
      </w:r>
      <w:proofErr w:type="spellStart"/>
      <w:r>
        <w:t>kompjuterskih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a </w:t>
      </w:r>
      <w:proofErr w:type="spellStart"/>
      <w:r>
        <w:t>vezuje</w:t>
      </w:r>
      <w:proofErr w:type="spellEnd"/>
      <w:r>
        <w:t xml:space="preserve"> se za </w:t>
      </w:r>
      <w:hyperlink r:id="rId19">
        <w:proofErr w:type="spellStart"/>
        <w:r>
          <w:rPr>
            <w:color w:val="1155CC"/>
            <w:u w:val="single"/>
          </w:rPr>
          <w:t>predlog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novog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dizajna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zatvora</w:t>
        </w:r>
        <w:proofErr w:type="spellEnd"/>
        <w:r>
          <w:rPr>
            <w:color w:val="1155CC"/>
            <w:u w:val="single"/>
          </w:rPr>
          <w:t xml:space="preserve"> s </w:t>
        </w:r>
        <w:proofErr w:type="spellStart"/>
        <w:r>
          <w:rPr>
            <w:color w:val="1155CC"/>
            <w:u w:val="single"/>
          </w:rPr>
          <w:t>kraja</w:t>
        </w:r>
        <w:proofErr w:type="spellEnd"/>
        <w:r>
          <w:rPr>
            <w:color w:val="1155CC"/>
            <w:u w:val="single"/>
          </w:rPr>
          <w:t xml:space="preserve"> 18. </w:t>
        </w:r>
        <w:proofErr w:type="spellStart"/>
        <w:r>
          <w:rPr>
            <w:color w:val="1155CC"/>
            <w:u w:val="single"/>
          </w:rPr>
          <w:t>veka</w:t>
        </w:r>
        <w:proofErr w:type="spellEnd"/>
      </w:hyperlink>
      <w:r>
        <w:t xml:space="preserve">. </w:t>
      </w:r>
      <w:proofErr w:type="spellStart"/>
      <w:r>
        <w:t>Prema</w:t>
      </w:r>
      <w:proofErr w:type="spellEnd"/>
      <w:r>
        <w:t xml:space="preserve"> tom </w:t>
      </w:r>
      <w:proofErr w:type="spellStart"/>
      <w:r>
        <w:t>nacrtu</w:t>
      </w:r>
      <w:proofErr w:type="spellEnd"/>
      <w:r>
        <w:t xml:space="preserve">, </w:t>
      </w:r>
      <w:proofErr w:type="spellStart"/>
      <w:r>
        <w:t>svakodnevni</w:t>
      </w:r>
      <w:proofErr w:type="spellEnd"/>
      <w:r>
        <w:t xml:space="preserve"> </w:t>
      </w:r>
      <w:proofErr w:type="spellStart"/>
      <w:r>
        <w:t>život</w:t>
      </w:r>
      <w:proofErr w:type="spellEnd"/>
      <w:r>
        <w:t xml:space="preserve"> </w:t>
      </w:r>
      <w:proofErr w:type="spellStart"/>
      <w:r>
        <w:t>zatvorenika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 se </w:t>
      </w:r>
      <w:proofErr w:type="spellStart"/>
      <w:r>
        <w:t>sa</w:t>
      </w:r>
      <w:proofErr w:type="spellEnd"/>
      <w:r>
        <w:t xml:space="preserve"> </w:t>
      </w:r>
      <w:proofErr w:type="spellStart"/>
      <w:r>
        <w:t>centralne</w:t>
      </w:r>
      <w:proofErr w:type="spellEnd"/>
      <w:r>
        <w:t xml:space="preserve"> </w:t>
      </w:r>
      <w:proofErr w:type="spellStart"/>
      <w:r>
        <w:t>kule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, a </w:t>
      </w:r>
      <w:proofErr w:type="spellStart"/>
      <w:r>
        <w:t>i</w:t>
      </w:r>
      <w:proofErr w:type="spellEnd"/>
      <w:r>
        <w:t xml:space="preserve"> ne mora </w:t>
      </w:r>
      <w:proofErr w:type="spellStart"/>
      <w:r>
        <w:t>boraviti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ko </w:t>
      </w:r>
      <w:proofErr w:type="spellStart"/>
      <w:r>
        <w:t>ih</w:t>
      </w:r>
      <w:proofErr w:type="spellEnd"/>
      <w:r>
        <w:t xml:space="preserve"> </w:t>
      </w:r>
      <w:proofErr w:type="spellStart"/>
      <w:r>
        <w:t>posmatra</w:t>
      </w:r>
      <w:proofErr w:type="spellEnd"/>
      <w:r>
        <w:t xml:space="preserve">. Sama </w:t>
      </w:r>
      <w:proofErr w:type="spellStart"/>
      <w:r>
        <w:t>svest</w:t>
      </w:r>
      <w:proofErr w:type="spellEnd"/>
      <w:r>
        <w:t xml:space="preserve"> da u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uočeni</w:t>
      </w:r>
      <w:proofErr w:type="spellEnd"/>
      <w:r>
        <w:t xml:space="preserve">, </w:t>
      </w:r>
      <w:proofErr w:type="spellStart"/>
      <w:r>
        <w:t>drastično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ponašanje</w:t>
      </w:r>
      <w:proofErr w:type="spellEnd"/>
      <w:r>
        <w:t xml:space="preserve"> </w:t>
      </w:r>
      <w:proofErr w:type="spellStart"/>
      <w:r>
        <w:t>zatvorenika</w:t>
      </w:r>
      <w:proofErr w:type="spellEnd"/>
      <w:r>
        <w:t>.</w:t>
      </w:r>
    </w:p>
    <w:p w14:paraId="47E66FCF" w14:textId="77777777" w:rsidR="001F671A" w:rsidRDefault="00D4013B">
      <w:pPr>
        <w:spacing w:before="240" w:after="240"/>
      </w:pPr>
      <w:r>
        <w:t xml:space="preserve">Grad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stanovnike</w:t>
      </w:r>
      <w:proofErr w:type="spellEnd"/>
      <w:r>
        <w:t xml:space="preserve"> </w:t>
      </w:r>
      <w:proofErr w:type="spellStart"/>
      <w:r>
        <w:t>tretira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kažnjeničku</w:t>
      </w:r>
      <w:proofErr w:type="spellEnd"/>
      <w:r>
        <w:t xml:space="preserve"> </w:t>
      </w:r>
      <w:proofErr w:type="spellStart"/>
      <w:r>
        <w:t>koloniju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bezbedan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totalitaran</w:t>
      </w:r>
      <w:proofErr w:type="spellEnd"/>
      <w:r>
        <w:t xml:space="preserve">. </w:t>
      </w:r>
      <w:proofErr w:type="spellStart"/>
      <w:r>
        <w:t>Li</w:t>
      </w:r>
      <w:r>
        <w:t>šavanje</w:t>
      </w:r>
      <w:proofErr w:type="spellEnd"/>
      <w:r>
        <w:t xml:space="preserve"> </w:t>
      </w:r>
      <w:proofErr w:type="spellStart"/>
      <w:r>
        <w:t>slobode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mogućih</w:t>
      </w:r>
      <w:proofErr w:type="spellEnd"/>
      <w:r>
        <w:t xml:space="preserve"> </w:t>
      </w:r>
      <w:proofErr w:type="spellStart"/>
      <w:r>
        <w:t>prestupa</w:t>
      </w:r>
      <w:proofErr w:type="spellEnd"/>
      <w:r>
        <w:t xml:space="preserve"> </w:t>
      </w:r>
      <w:proofErr w:type="spellStart"/>
      <w:r>
        <w:t>pretvara</w:t>
      </w:r>
      <w:proofErr w:type="spellEnd"/>
      <w:r>
        <w:t xml:space="preserve"> </w:t>
      </w:r>
      <w:proofErr w:type="spellStart"/>
      <w:r>
        <w:t>naš</w:t>
      </w:r>
      <w:proofErr w:type="spellEnd"/>
      <w:r>
        <w:t xml:space="preserve"> </w:t>
      </w:r>
      <w:proofErr w:type="spellStart"/>
      <w:r>
        <w:t>život</w:t>
      </w:r>
      <w:proofErr w:type="spellEnd"/>
      <w:r>
        <w:t xml:space="preserve"> u </w:t>
      </w:r>
      <w:proofErr w:type="spellStart"/>
      <w:r>
        <w:t>distopiju</w:t>
      </w:r>
      <w:proofErr w:type="spellEnd"/>
      <w:r>
        <w:t xml:space="preserve">, a </w:t>
      </w:r>
      <w:proofErr w:type="spellStart"/>
      <w:r>
        <w:t>onima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nadziru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previše</w:t>
      </w:r>
      <w:proofErr w:type="spellEnd"/>
      <w:r>
        <w:t xml:space="preserve"> </w:t>
      </w:r>
      <w:proofErr w:type="spellStart"/>
      <w:r>
        <w:t>nekontrolisane</w:t>
      </w:r>
      <w:proofErr w:type="spellEnd"/>
      <w:r>
        <w:t xml:space="preserve"> </w:t>
      </w:r>
      <w:proofErr w:type="spellStart"/>
      <w:r>
        <w:t>moći</w:t>
      </w:r>
      <w:proofErr w:type="spellEnd"/>
      <w:r>
        <w:t>.</w:t>
      </w:r>
    </w:p>
    <w:p w14:paraId="6E5C3EEC" w14:textId="77777777" w:rsidR="001F671A" w:rsidRDefault="00D4013B">
      <w:pPr>
        <w:spacing w:before="240" w:after="240"/>
        <w:rPr>
          <w:b/>
        </w:rPr>
      </w:pPr>
      <w:proofErr w:type="spellStart"/>
      <w:r>
        <w:rPr>
          <w:b/>
        </w:rPr>
        <w:t>Zloupotrebe</w:t>
      </w:r>
      <w:proofErr w:type="spellEnd"/>
      <w:r>
        <w:rPr>
          <w:b/>
        </w:rPr>
        <w:t xml:space="preserve">  </w:t>
      </w:r>
    </w:p>
    <w:p w14:paraId="63E6E50F" w14:textId="77777777" w:rsidR="001F671A" w:rsidRDefault="00D4013B">
      <w:pPr>
        <w:spacing w:before="240" w:after="240"/>
      </w:pPr>
      <w:proofErr w:type="spellStart"/>
      <w:r>
        <w:t>Tačno</w:t>
      </w:r>
      <w:proofErr w:type="spellEnd"/>
      <w:r>
        <w:t xml:space="preserve"> je,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rizik</w:t>
      </w:r>
      <w:proofErr w:type="spellEnd"/>
      <w:r>
        <w:t xml:space="preserve"> da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pređe</w:t>
      </w:r>
      <w:proofErr w:type="spellEnd"/>
      <w:r>
        <w:t xml:space="preserve"> </w:t>
      </w:r>
      <w:proofErr w:type="spellStart"/>
      <w:r>
        <w:t>ulicu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crveno</w:t>
      </w:r>
      <w:proofErr w:type="spellEnd"/>
      <w:r>
        <w:t xml:space="preserve">, pa </w:t>
      </w:r>
      <w:proofErr w:type="spellStart"/>
      <w:r>
        <w:t>čak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obije</w:t>
      </w:r>
      <w:proofErr w:type="spellEnd"/>
      <w:r>
        <w:t xml:space="preserve"> </w:t>
      </w:r>
      <w:proofErr w:type="spellStart"/>
      <w:r>
        <w:t>trafiku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za to </w:t>
      </w:r>
      <w:proofErr w:type="spellStart"/>
      <w:r>
        <w:t>prođe</w:t>
      </w:r>
      <w:proofErr w:type="spellEnd"/>
      <w:r>
        <w:t xml:space="preserve"> </w:t>
      </w:r>
      <w:proofErr w:type="spellStart"/>
      <w:r>
        <w:t>nekažnjeno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državna</w:t>
      </w:r>
      <w:proofErr w:type="spellEnd"/>
      <w:r>
        <w:t xml:space="preserve"> </w:t>
      </w:r>
      <w:proofErr w:type="spellStart"/>
      <w:r>
        <w:t>uprava</w:t>
      </w:r>
      <w:proofErr w:type="spellEnd"/>
      <w:r>
        <w:t xml:space="preserve"> </w:t>
      </w:r>
      <w:proofErr w:type="spellStart"/>
      <w:r>
        <w:t>štedi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 xml:space="preserve"> u </w:t>
      </w:r>
      <w:proofErr w:type="spellStart"/>
      <w:r>
        <w:t>policiji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njihovim</w:t>
      </w:r>
      <w:proofErr w:type="spellEnd"/>
      <w:r>
        <w:t xml:space="preserve"> </w:t>
      </w:r>
      <w:proofErr w:type="spellStart"/>
      <w:r>
        <w:t>platama</w:t>
      </w:r>
      <w:proofErr w:type="spellEnd"/>
      <w:r>
        <w:t xml:space="preserve">. </w:t>
      </w:r>
      <w:proofErr w:type="spellStart"/>
      <w:r>
        <w:t>Međutim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taj</w:t>
      </w:r>
      <w:proofErr w:type="spellEnd"/>
      <w:r>
        <w:t xml:space="preserve"> </w:t>
      </w:r>
      <w:proofErr w:type="spellStart"/>
      <w:r>
        <w:t>rizik</w:t>
      </w:r>
      <w:proofErr w:type="spellEnd"/>
      <w:r>
        <w:t xml:space="preserve"> </w:t>
      </w:r>
      <w:proofErr w:type="spellStart"/>
      <w:r>
        <w:t>meri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rizicima</w:t>
      </w:r>
      <w:proofErr w:type="spellEnd"/>
      <w:r>
        <w:t xml:space="preserve"> </w:t>
      </w:r>
      <w:proofErr w:type="spellStart"/>
      <w:r>
        <w:t>zloupotrebe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da se </w:t>
      </w:r>
      <w:proofErr w:type="spellStart"/>
      <w:r>
        <w:t>svi</w:t>
      </w:r>
      <w:proofErr w:type="spellEnd"/>
      <w:r>
        <w:t xml:space="preserve"> </w:t>
      </w:r>
      <w:proofErr w:type="spellStart"/>
      <w:r>
        <w:t>građani</w:t>
      </w:r>
      <w:proofErr w:type="spellEnd"/>
      <w:r>
        <w:t xml:space="preserve"> u </w:t>
      </w:r>
      <w:proofErr w:type="spellStart"/>
      <w:r>
        <w:t>javnom</w:t>
      </w:r>
      <w:proofErr w:type="spellEnd"/>
      <w:r>
        <w:t xml:space="preserve"> </w:t>
      </w:r>
      <w:proofErr w:type="spellStart"/>
      <w:r>
        <w:t>prostoru</w:t>
      </w:r>
      <w:proofErr w:type="spellEnd"/>
      <w:r>
        <w:t xml:space="preserve"> </w:t>
      </w:r>
      <w:proofErr w:type="spellStart"/>
      <w:r>
        <w:t>neprestano</w:t>
      </w:r>
      <w:proofErr w:type="spellEnd"/>
      <w:r>
        <w:t xml:space="preserve"> </w:t>
      </w:r>
      <w:proofErr w:type="spellStart"/>
      <w:r>
        <w:t>snimaju</w:t>
      </w:r>
      <w:proofErr w:type="spellEnd"/>
      <w:r>
        <w:t>?</w:t>
      </w:r>
    </w:p>
    <w:p w14:paraId="2BEE5E12" w14:textId="77777777" w:rsidR="001F671A" w:rsidRDefault="00D4013B">
      <w:pPr>
        <w:spacing w:before="240" w:after="240"/>
      </w:pPr>
      <w:proofErr w:type="spellStart"/>
      <w:r>
        <w:t>Iz</w:t>
      </w:r>
      <w:proofErr w:type="spellEnd"/>
      <w:r>
        <w:t xml:space="preserve"> </w:t>
      </w:r>
      <w:proofErr w:type="spellStart"/>
      <w:r>
        <w:t>otkrića</w:t>
      </w:r>
      <w:proofErr w:type="spellEnd"/>
      <w:r>
        <w:t xml:space="preserve"> </w:t>
      </w:r>
      <w:proofErr w:type="spellStart"/>
      <w:r>
        <w:t>Edvarda</w:t>
      </w:r>
      <w:proofErr w:type="spellEnd"/>
      <w:r>
        <w:t xml:space="preserve"> </w:t>
      </w:r>
      <w:proofErr w:type="spellStart"/>
      <w:r>
        <w:t>Snoudena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izvešta</w:t>
      </w:r>
      <w:r>
        <w:t>ja</w:t>
      </w:r>
      <w:proofErr w:type="spellEnd"/>
      <w:r>
        <w:t xml:space="preserve">, </w:t>
      </w:r>
      <w:proofErr w:type="spellStart"/>
      <w:r>
        <w:t>saznali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i</w:t>
      </w:r>
      <w:proofErr w:type="spellEnd"/>
      <w:r>
        <w:t xml:space="preserve"> </w:t>
      </w:r>
      <w:proofErr w:type="spellStart"/>
      <w:r>
        <w:t>najskuplji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u </w:t>
      </w:r>
      <w:proofErr w:type="spellStart"/>
      <w:r>
        <w:t>zemljama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visoko</w:t>
      </w:r>
      <w:proofErr w:type="spellEnd"/>
      <w:r>
        <w:t xml:space="preserve"> </w:t>
      </w:r>
      <w:proofErr w:type="spellStart"/>
      <w:r>
        <w:t>razvijenim</w:t>
      </w:r>
      <w:proofErr w:type="spellEnd"/>
      <w:r>
        <w:t xml:space="preserve"> </w:t>
      </w:r>
      <w:proofErr w:type="spellStart"/>
      <w:r>
        <w:t>tehnologijama</w:t>
      </w:r>
      <w:proofErr w:type="spellEnd"/>
      <w:r>
        <w:t xml:space="preserve"> za </w:t>
      </w:r>
      <w:proofErr w:type="spellStart"/>
      <w:r>
        <w:t>nadzor</w:t>
      </w:r>
      <w:proofErr w:type="spellEnd"/>
      <w:r>
        <w:t xml:space="preserve">, </w:t>
      </w:r>
      <w:proofErr w:type="spellStart"/>
      <w:r>
        <w:t>zloupotrebljavali</w:t>
      </w:r>
      <w:proofErr w:type="spellEnd"/>
      <w:r>
        <w:t xml:space="preserve"> za </w:t>
      </w:r>
      <w:proofErr w:type="spellStart"/>
      <w:r>
        <w:t>privatne</w:t>
      </w:r>
      <w:proofErr w:type="spellEnd"/>
      <w:r>
        <w:t xml:space="preserve"> </w:t>
      </w:r>
      <w:proofErr w:type="spellStart"/>
      <w:r>
        <w:t>obračune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konkurencijom</w:t>
      </w:r>
      <w:proofErr w:type="spellEnd"/>
      <w:r>
        <w:t xml:space="preserve">, </w:t>
      </w:r>
      <w:proofErr w:type="spellStart"/>
      <w:r>
        <w:t>ucene</w:t>
      </w:r>
      <w:proofErr w:type="spellEnd"/>
      <w:r>
        <w:t xml:space="preserve"> </w:t>
      </w:r>
      <w:proofErr w:type="spellStart"/>
      <w:r>
        <w:t>bivših</w:t>
      </w:r>
      <w:proofErr w:type="spellEnd"/>
      <w:r>
        <w:t xml:space="preserve"> </w:t>
      </w:r>
      <w:proofErr w:type="spellStart"/>
      <w:r>
        <w:t>prijatelja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bivših</w:t>
      </w:r>
      <w:proofErr w:type="spellEnd"/>
      <w:r>
        <w:t xml:space="preserve"> </w:t>
      </w:r>
      <w:proofErr w:type="spellStart"/>
      <w:r>
        <w:t>supružnika</w:t>
      </w:r>
      <w:proofErr w:type="spellEnd"/>
      <w:r>
        <w:t xml:space="preserve">. </w:t>
      </w:r>
      <w:proofErr w:type="spellStart"/>
      <w:r>
        <w:t>Države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zloupotrebljavaju</w:t>
      </w:r>
      <w:proofErr w:type="spellEnd"/>
      <w:r>
        <w:t xml:space="preserve"> za </w:t>
      </w:r>
      <w:proofErr w:type="spellStart"/>
      <w:r>
        <w:t>kontrolu</w:t>
      </w:r>
      <w:proofErr w:type="spellEnd"/>
      <w:r>
        <w:t xml:space="preserve"> </w:t>
      </w:r>
      <w:proofErr w:type="spellStart"/>
      <w:r>
        <w:t>po</w:t>
      </w:r>
      <w:r>
        <w:t>litičkih</w:t>
      </w:r>
      <w:proofErr w:type="spellEnd"/>
      <w:r>
        <w:t xml:space="preserve"> </w:t>
      </w:r>
      <w:proofErr w:type="spellStart"/>
      <w:r>
        <w:t>protivnika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kuće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suparničkih</w:t>
      </w:r>
      <w:proofErr w:type="spellEnd"/>
      <w:r>
        <w:t xml:space="preserve"> </w:t>
      </w:r>
      <w:proofErr w:type="spellStart"/>
      <w:r>
        <w:t>vlada</w:t>
      </w:r>
      <w:proofErr w:type="spellEnd"/>
      <w:r>
        <w:t xml:space="preserve"> u </w:t>
      </w:r>
      <w:proofErr w:type="spellStart"/>
      <w:r>
        <w:t>svetu</w:t>
      </w:r>
      <w:proofErr w:type="spellEnd"/>
      <w:r>
        <w:t xml:space="preserve">. </w:t>
      </w:r>
      <w:proofErr w:type="spellStart"/>
      <w:r>
        <w:t>Kompanije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zloupotrebljavaju</w:t>
      </w:r>
      <w:proofErr w:type="spellEnd"/>
      <w:r>
        <w:t xml:space="preserve"> za </w:t>
      </w:r>
      <w:proofErr w:type="spellStart"/>
      <w:r>
        <w:t>proizvodnju</w:t>
      </w:r>
      <w:proofErr w:type="spellEnd"/>
      <w:r>
        <w:t xml:space="preserve"> </w:t>
      </w:r>
      <w:proofErr w:type="spellStart"/>
      <w:r>
        <w:t>velikih</w:t>
      </w:r>
      <w:proofErr w:type="spellEnd"/>
      <w:r>
        <w:t xml:space="preserve"> </w:t>
      </w:r>
      <w:proofErr w:type="spellStart"/>
      <w:r>
        <w:t>setova</w:t>
      </w:r>
      <w:proofErr w:type="spellEnd"/>
      <w:r>
        <w:t xml:space="preserve"> </w:t>
      </w:r>
      <w:proofErr w:type="spellStart"/>
      <w:r>
        <w:t>ličnih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da bi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preprodavale</w:t>
      </w:r>
      <w:proofErr w:type="spellEnd"/>
      <w:r>
        <w:t xml:space="preserve"> </w:t>
      </w:r>
      <w:proofErr w:type="spellStart"/>
      <w:r>
        <w:t>našu</w:t>
      </w:r>
      <w:proofErr w:type="spellEnd"/>
      <w:r>
        <w:t xml:space="preserve"> </w:t>
      </w:r>
      <w:proofErr w:type="spellStart"/>
      <w:r>
        <w:t>pažnju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ponašanje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netu</w:t>
      </w:r>
      <w:proofErr w:type="spellEnd"/>
      <w:r>
        <w:t>.</w:t>
      </w:r>
    </w:p>
    <w:p w14:paraId="729BA869" w14:textId="77777777" w:rsidR="001F671A" w:rsidRDefault="00D4013B">
      <w:pPr>
        <w:spacing w:before="240" w:after="240"/>
      </w:pPr>
      <w:r>
        <w:t xml:space="preserve">Mi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nismo</w:t>
      </w:r>
      <w:proofErr w:type="spellEnd"/>
      <w:r>
        <w:t xml:space="preserve"> </w:t>
      </w:r>
      <w:proofErr w:type="spellStart"/>
      <w:r>
        <w:t>rešili</w:t>
      </w:r>
      <w:proofErr w:type="spellEnd"/>
      <w:r>
        <w:t xml:space="preserve"> </w:t>
      </w:r>
      <w:proofErr w:type="spellStart"/>
      <w:r>
        <w:t>zloupotrebe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naprednih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. </w:t>
      </w:r>
      <w:proofErr w:type="spellStart"/>
      <w:r>
        <w:t>Policija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službe</w:t>
      </w:r>
      <w:proofErr w:type="spellEnd"/>
      <w:r>
        <w:t xml:space="preserve"> </w:t>
      </w:r>
      <w:proofErr w:type="spellStart"/>
      <w:r>
        <w:t>bezbednosti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pristupaju</w:t>
      </w:r>
      <w:proofErr w:type="spellEnd"/>
      <w:r>
        <w:t xml:space="preserve"> </w:t>
      </w:r>
      <w:proofErr w:type="spellStart"/>
      <w:r>
        <w:t>metapodacima</w:t>
      </w:r>
      <w:proofErr w:type="spellEnd"/>
      <w:r>
        <w:t xml:space="preserve"> o </w:t>
      </w:r>
      <w:proofErr w:type="spellStart"/>
      <w:r>
        <w:t>digitalnim</w:t>
      </w:r>
      <w:proofErr w:type="spellEnd"/>
      <w:r>
        <w:t xml:space="preserve"> </w:t>
      </w:r>
      <w:proofErr w:type="spellStart"/>
      <w:r>
        <w:t>komunikacijama</w:t>
      </w:r>
      <w:proofErr w:type="spellEnd"/>
      <w:r>
        <w:t xml:space="preserve"> </w:t>
      </w:r>
      <w:proofErr w:type="spellStart"/>
      <w:r>
        <w:t>građana</w:t>
      </w:r>
      <w:proofErr w:type="spellEnd"/>
      <w:r>
        <w:t xml:space="preserve"> </w:t>
      </w:r>
      <w:proofErr w:type="spellStart"/>
      <w:r>
        <w:t>Srbije</w:t>
      </w:r>
      <w:proofErr w:type="spellEnd"/>
      <w:r>
        <w:t xml:space="preserve"> </w:t>
      </w:r>
      <w:proofErr w:type="spellStart"/>
      <w:r>
        <w:t>stotinama</w:t>
      </w:r>
      <w:proofErr w:type="spellEnd"/>
      <w:r>
        <w:t xml:space="preserve"> </w:t>
      </w:r>
      <w:proofErr w:type="spellStart"/>
      <w:r>
        <w:t>hiljada</w:t>
      </w:r>
      <w:proofErr w:type="spellEnd"/>
      <w:r>
        <w:t xml:space="preserve"> puta </w:t>
      </w:r>
      <w:proofErr w:type="spellStart"/>
      <w:r>
        <w:t>godišnje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to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mobilnog</w:t>
      </w:r>
      <w:proofErr w:type="spellEnd"/>
      <w:r>
        <w:t xml:space="preserve"> </w:t>
      </w:r>
      <w:proofErr w:type="spellStart"/>
      <w:r>
        <w:t>operatora</w:t>
      </w:r>
      <w:proofErr w:type="spellEnd"/>
      <w:r>
        <w:t xml:space="preserve"> - </w:t>
      </w:r>
      <w:proofErr w:type="spellStart"/>
      <w:r>
        <w:t>na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hyperlink r:id="rId20">
        <w:proofErr w:type="spellStart"/>
        <w:r>
          <w:rPr>
            <w:color w:val="1155CC"/>
            <w:u w:val="single"/>
          </w:rPr>
          <w:t>Poverenik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i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Zaštitnik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građana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već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upozoravali</w:t>
        </w:r>
        <w:proofErr w:type="spellEnd"/>
      </w:hyperlink>
      <w:r>
        <w:t xml:space="preserve">. </w:t>
      </w:r>
    </w:p>
    <w:p w14:paraId="5898B61C" w14:textId="77777777" w:rsidR="001F671A" w:rsidRDefault="00D4013B">
      <w:pPr>
        <w:spacing w:before="240" w:after="240"/>
        <w:rPr>
          <w:b/>
        </w:rPr>
      </w:pPr>
      <w:proofErr w:type="spellStart"/>
      <w:r>
        <w:rPr>
          <w:b/>
        </w:rPr>
        <w:lastRenderedPageBreak/>
        <w:t>Greške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nepogrešivog</w:t>
      </w:r>
      <w:proofErr w:type="spellEnd"/>
    </w:p>
    <w:p w14:paraId="758F34A6" w14:textId="77777777" w:rsidR="001F671A" w:rsidRDefault="00D4013B">
      <w:pPr>
        <w:spacing w:before="240" w:after="240"/>
      </w:pPr>
      <w:proofErr w:type="spellStart"/>
      <w:r>
        <w:t>Iz</w:t>
      </w:r>
      <w:proofErr w:type="spellEnd"/>
      <w:r>
        <w:t xml:space="preserve"> </w:t>
      </w:r>
      <w:proofErr w:type="spellStart"/>
      <w:r>
        <w:t>zemalja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dužim</w:t>
      </w:r>
      <w:proofErr w:type="spellEnd"/>
      <w:r>
        <w:t xml:space="preserve"> </w:t>
      </w:r>
      <w:proofErr w:type="spellStart"/>
      <w:r>
        <w:t>iskustvom</w:t>
      </w:r>
      <w:proofErr w:type="spellEnd"/>
      <w:r>
        <w:t xml:space="preserve"> </w:t>
      </w:r>
      <w:proofErr w:type="spellStart"/>
      <w:r>
        <w:t>primene</w:t>
      </w:r>
      <w:proofErr w:type="spellEnd"/>
      <w:r>
        <w:t xml:space="preserve"> </w:t>
      </w:r>
      <w:proofErr w:type="spellStart"/>
      <w:r>
        <w:t>pametnog</w:t>
      </w:r>
      <w:proofErr w:type="spellEnd"/>
      <w:r>
        <w:t xml:space="preserve"> </w:t>
      </w:r>
      <w:proofErr w:type="spellStart"/>
      <w:r>
        <w:t>nadzora</w:t>
      </w:r>
      <w:proofErr w:type="spellEnd"/>
      <w:r>
        <w:t xml:space="preserve"> </w:t>
      </w:r>
      <w:proofErr w:type="spellStart"/>
      <w:r>
        <w:t>stalno</w:t>
      </w:r>
      <w:proofErr w:type="spellEnd"/>
      <w:r>
        <w:t xml:space="preserve"> </w:t>
      </w:r>
      <w:proofErr w:type="spellStart"/>
      <w:r>
        <w:t>stižu</w:t>
      </w:r>
      <w:proofErr w:type="spellEnd"/>
      <w:r>
        <w:t xml:space="preserve"> </w:t>
      </w:r>
      <w:proofErr w:type="spellStart"/>
      <w:r>
        <w:t>upozorenja</w:t>
      </w:r>
      <w:proofErr w:type="spellEnd"/>
      <w:r>
        <w:t xml:space="preserve">: </w:t>
      </w:r>
      <w:proofErr w:type="spellStart"/>
      <w:r>
        <w:t>l</w:t>
      </w:r>
      <w:r>
        <w:t>ažni</w:t>
      </w:r>
      <w:proofErr w:type="spellEnd"/>
      <w:r>
        <w:t xml:space="preserve"> </w:t>
      </w:r>
      <w:proofErr w:type="spellStart"/>
      <w:r>
        <w:t>pozitivni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poređenja</w:t>
      </w:r>
      <w:proofErr w:type="spellEnd"/>
      <w:r>
        <w:t xml:space="preserve"> </w:t>
      </w:r>
      <w:proofErr w:type="spellStart"/>
      <w:r>
        <w:t>lica</w:t>
      </w:r>
      <w:proofErr w:type="spellEnd"/>
      <w:r>
        <w:t xml:space="preserve"> </w:t>
      </w:r>
      <w:proofErr w:type="spellStart"/>
      <w:r>
        <w:t>snimljenih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ulici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licima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osuđenih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osumnjičenih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visok</w:t>
      </w:r>
      <w:proofErr w:type="spellEnd"/>
      <w:r>
        <w:t xml:space="preserve"> </w:t>
      </w:r>
      <w:proofErr w:type="spellStart"/>
      <w:r>
        <w:t>stepen</w:t>
      </w:r>
      <w:proofErr w:type="spellEnd"/>
      <w:r>
        <w:t xml:space="preserve"> </w:t>
      </w:r>
      <w:proofErr w:type="spellStart"/>
      <w:r>
        <w:t>pogrešnog</w:t>
      </w:r>
      <w:proofErr w:type="spellEnd"/>
      <w:r>
        <w:t xml:space="preserve"> </w:t>
      </w:r>
      <w:proofErr w:type="spellStart"/>
      <w:r>
        <w:t>prepoznavanja</w:t>
      </w:r>
      <w:proofErr w:type="spellEnd"/>
      <w:r>
        <w:t xml:space="preserve"> </w:t>
      </w:r>
      <w:proofErr w:type="spellStart"/>
      <w:r>
        <w:t>lica</w:t>
      </w:r>
      <w:proofErr w:type="spellEnd"/>
      <w:r>
        <w:t xml:space="preserve"> </w:t>
      </w:r>
      <w:proofErr w:type="spellStart"/>
      <w:r>
        <w:t>žena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pripadnika</w:t>
      </w:r>
      <w:proofErr w:type="spellEnd"/>
      <w:r>
        <w:t xml:space="preserve"> </w:t>
      </w:r>
      <w:proofErr w:type="spellStart"/>
      <w:r>
        <w:t>manjinskih</w:t>
      </w:r>
      <w:proofErr w:type="spellEnd"/>
      <w:r>
        <w:t xml:space="preserve"> </w:t>
      </w:r>
      <w:proofErr w:type="spellStart"/>
      <w:r>
        <w:t>zajednica</w:t>
      </w:r>
      <w:proofErr w:type="spellEnd"/>
      <w:r>
        <w:t xml:space="preserve">,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dovesti</w:t>
      </w:r>
      <w:proofErr w:type="spellEnd"/>
      <w:r>
        <w:t xml:space="preserve"> do </w:t>
      </w:r>
      <w:proofErr w:type="spellStart"/>
      <w:r>
        <w:t>ozbiljnih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 xml:space="preserve"> po </w:t>
      </w:r>
      <w:proofErr w:type="spellStart"/>
      <w:r>
        <w:t>lična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građana</w:t>
      </w:r>
      <w:proofErr w:type="spellEnd"/>
      <w:r>
        <w:t xml:space="preserve">. </w:t>
      </w:r>
      <w:proofErr w:type="spellStart"/>
      <w:r>
        <w:t>Jed</w:t>
      </w:r>
      <w:r>
        <w:t>an</w:t>
      </w:r>
      <w:proofErr w:type="spellEnd"/>
      <w:r>
        <w:t xml:space="preserve"> </w:t>
      </w:r>
      <w:proofErr w:type="spellStart"/>
      <w:r>
        <w:t>profesor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Argentine je </w:t>
      </w:r>
      <w:hyperlink r:id="rId21">
        <w:proofErr w:type="spellStart"/>
        <w:r>
          <w:rPr>
            <w:color w:val="1155CC"/>
            <w:u w:val="single"/>
          </w:rPr>
          <w:t>pogrešno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identifikovan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kao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osumnjičeni</w:t>
        </w:r>
        <w:proofErr w:type="spellEnd"/>
        <w:r>
          <w:rPr>
            <w:color w:val="1155CC"/>
            <w:u w:val="single"/>
          </w:rPr>
          <w:t xml:space="preserve"> za </w:t>
        </w:r>
        <w:proofErr w:type="spellStart"/>
        <w:r>
          <w:rPr>
            <w:color w:val="1155CC"/>
            <w:u w:val="single"/>
          </w:rPr>
          <w:t>oružanu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pljačku</w:t>
        </w:r>
        <w:proofErr w:type="spellEnd"/>
      </w:hyperlink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desila</w:t>
      </w:r>
      <w:proofErr w:type="spellEnd"/>
      <w:r>
        <w:t xml:space="preserve"> pre </w:t>
      </w:r>
      <w:proofErr w:type="spellStart"/>
      <w:r>
        <w:t>više</w:t>
      </w:r>
      <w:proofErr w:type="spellEnd"/>
      <w:r>
        <w:t xml:space="preserve"> od 15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snimile</w:t>
      </w:r>
      <w:proofErr w:type="spellEnd"/>
      <w:r>
        <w:t xml:space="preserve"> </w:t>
      </w:r>
      <w:proofErr w:type="spellStart"/>
      <w:r>
        <w:t>pametne</w:t>
      </w:r>
      <w:proofErr w:type="spellEnd"/>
      <w:r>
        <w:t xml:space="preserve"> </w:t>
      </w:r>
      <w:proofErr w:type="spellStart"/>
      <w:r>
        <w:t>kamere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stanici</w:t>
      </w:r>
      <w:proofErr w:type="spellEnd"/>
      <w:r>
        <w:t xml:space="preserve"> </w:t>
      </w:r>
      <w:proofErr w:type="spellStart"/>
      <w:r>
        <w:t>metroa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čekao</w:t>
      </w:r>
      <w:proofErr w:type="spellEnd"/>
      <w:r>
        <w:t xml:space="preserve"> </w:t>
      </w:r>
      <w:proofErr w:type="spellStart"/>
      <w:r>
        <w:t>prevoz</w:t>
      </w:r>
      <w:proofErr w:type="spellEnd"/>
      <w:r>
        <w:t xml:space="preserve">,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je </w:t>
      </w:r>
      <w:proofErr w:type="spellStart"/>
      <w:r>
        <w:t>završio</w:t>
      </w:r>
      <w:proofErr w:type="spellEnd"/>
      <w:r>
        <w:t xml:space="preserve"> u </w:t>
      </w:r>
      <w:proofErr w:type="spellStart"/>
      <w:r>
        <w:t>policijskoj</w:t>
      </w:r>
      <w:proofErr w:type="spellEnd"/>
      <w:r>
        <w:t xml:space="preserve"> </w:t>
      </w:r>
      <w:proofErr w:type="spellStart"/>
      <w:r>
        <w:t>stanici</w:t>
      </w:r>
      <w:proofErr w:type="spellEnd"/>
      <w:r>
        <w:t xml:space="preserve">.  </w:t>
      </w:r>
    </w:p>
    <w:p w14:paraId="11E3B467" w14:textId="77777777" w:rsidR="001F671A" w:rsidRDefault="001F671A">
      <w:pPr>
        <w:pStyle w:val="Heading2"/>
        <w:spacing w:before="240" w:after="240"/>
      </w:pPr>
      <w:bookmarkStart w:id="16" w:name="_tgyxjphxwh05" w:colFirst="0" w:colLast="0"/>
      <w:bookmarkEnd w:id="16"/>
    </w:p>
    <w:p w14:paraId="678C7CB4" w14:textId="77777777" w:rsidR="001F671A" w:rsidRDefault="00D4013B">
      <w:pPr>
        <w:pStyle w:val="Heading2"/>
      </w:pPr>
      <w:bookmarkStart w:id="17" w:name="_bcfzr4bpn1wb" w:colFirst="0" w:colLast="0"/>
      <w:bookmarkEnd w:id="17"/>
      <w:proofErr w:type="spellStart"/>
      <w:r>
        <w:t>Zakon</w:t>
      </w:r>
      <w:proofErr w:type="spellEnd"/>
      <w:r>
        <w:t xml:space="preserve"> &amp; </w:t>
      </w:r>
      <w:proofErr w:type="spellStart"/>
      <w:r>
        <w:t>Društvo</w:t>
      </w:r>
      <w:proofErr w:type="spellEnd"/>
    </w:p>
    <w:p w14:paraId="1398E274" w14:textId="77777777" w:rsidR="001F671A" w:rsidRDefault="00D4013B">
      <w:pPr>
        <w:spacing w:before="240" w:after="240"/>
        <w:rPr>
          <w:b/>
        </w:rPr>
      </w:pPr>
      <w:proofErr w:type="spellStart"/>
      <w:r>
        <w:rPr>
          <w:b/>
        </w:rPr>
        <w:t>Uvođenje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pametnog</w:t>
      </w:r>
      <w:proofErr w:type="spellEnd"/>
      <w:r>
        <w:rPr>
          <w:b/>
        </w:rPr>
        <w:t xml:space="preserve"> video </w:t>
      </w:r>
      <w:proofErr w:type="spellStart"/>
      <w:r>
        <w:rPr>
          <w:b/>
        </w:rPr>
        <w:t>nadzora</w:t>
      </w:r>
      <w:proofErr w:type="spellEnd"/>
      <w:r>
        <w:rPr>
          <w:b/>
        </w:rPr>
        <w:t xml:space="preserve"> u </w:t>
      </w:r>
      <w:proofErr w:type="spellStart"/>
      <w:r>
        <w:rPr>
          <w:b/>
        </w:rPr>
        <w:t>Beogradu</w:t>
      </w:r>
      <w:proofErr w:type="spellEnd"/>
      <w:r>
        <w:rPr>
          <w:b/>
        </w:rPr>
        <w:t xml:space="preserve"> je </w:t>
      </w:r>
      <w:proofErr w:type="spellStart"/>
      <w:r>
        <w:rPr>
          <w:b/>
        </w:rPr>
        <w:t>nezakonito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štetno</w:t>
      </w:r>
      <w:proofErr w:type="spellEnd"/>
      <w:r>
        <w:rPr>
          <w:b/>
        </w:rPr>
        <w:t xml:space="preserve"> po </w:t>
      </w:r>
      <w:proofErr w:type="spellStart"/>
      <w:r>
        <w:rPr>
          <w:b/>
        </w:rPr>
        <w:t>društ</w:t>
      </w:r>
      <w:r>
        <w:rPr>
          <w:b/>
        </w:rPr>
        <w:t>vo</w:t>
      </w:r>
      <w:proofErr w:type="spellEnd"/>
      <w:r>
        <w:rPr>
          <w:b/>
        </w:rPr>
        <w:t>.</w:t>
      </w:r>
    </w:p>
    <w:p w14:paraId="6B34468B" w14:textId="77777777" w:rsidR="001F671A" w:rsidRDefault="00D4013B">
      <w:pPr>
        <w:spacing w:before="240" w:after="240"/>
      </w:pPr>
      <w:r>
        <w:t xml:space="preserve"> </w:t>
      </w:r>
    </w:p>
    <w:p w14:paraId="4F832A7F" w14:textId="77777777" w:rsidR="001F671A" w:rsidRDefault="00D4013B">
      <w:pPr>
        <w:numPr>
          <w:ilvl w:val="0"/>
          <w:numId w:val="2"/>
        </w:numPr>
        <w:spacing w:after="24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pametnog</w:t>
      </w:r>
      <w:proofErr w:type="spellEnd"/>
      <w:r>
        <w:t xml:space="preserve"> video </w:t>
      </w:r>
      <w:proofErr w:type="spellStart"/>
      <w:r>
        <w:t>nadzora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zakonit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nesrazmerno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neselektivno</w:t>
      </w:r>
      <w:proofErr w:type="spellEnd"/>
      <w:r>
        <w:t xml:space="preserve"> </w:t>
      </w:r>
      <w:proofErr w:type="spellStart"/>
      <w:r>
        <w:t>ograničava</w:t>
      </w:r>
      <w:proofErr w:type="spellEnd"/>
      <w:r>
        <w:t xml:space="preserve"> </w:t>
      </w:r>
      <w:proofErr w:type="spellStart"/>
      <w:r>
        <w:t>slobode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ljudska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, </w:t>
      </w:r>
      <w:proofErr w:type="spellStart"/>
      <w:r>
        <w:t>protivno</w:t>
      </w:r>
      <w:proofErr w:type="spellEnd"/>
      <w:r>
        <w:t xml:space="preserve"> </w:t>
      </w:r>
      <w:proofErr w:type="spellStart"/>
      <w:r>
        <w:t>domaćim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međunarodnim</w:t>
      </w:r>
      <w:proofErr w:type="spellEnd"/>
      <w:r>
        <w:t xml:space="preserve"> </w:t>
      </w:r>
      <w:proofErr w:type="spellStart"/>
      <w:r>
        <w:t>standardima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propisima</w:t>
      </w:r>
      <w:proofErr w:type="spellEnd"/>
      <w:r>
        <w:t>.</w:t>
      </w:r>
    </w:p>
    <w:p w14:paraId="76022878" w14:textId="77777777" w:rsidR="001F671A" w:rsidRDefault="00D4013B">
      <w:pPr>
        <w:spacing w:before="240" w:after="240"/>
      </w:pPr>
      <w:r>
        <w:t xml:space="preserve"> </w:t>
      </w:r>
    </w:p>
    <w:p w14:paraId="4BD777BB" w14:textId="77777777" w:rsidR="001F671A" w:rsidRDefault="00D4013B">
      <w:pPr>
        <w:numPr>
          <w:ilvl w:val="0"/>
          <w:numId w:val="8"/>
        </w:numPr>
        <w:spacing w:after="240"/>
      </w:pPr>
      <w:proofErr w:type="spellStart"/>
      <w:r>
        <w:t>Ceo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je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netransparentan</w:t>
      </w:r>
      <w:proofErr w:type="spellEnd"/>
      <w:r>
        <w:t xml:space="preserve">;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debate </w:t>
      </w:r>
      <w:proofErr w:type="spellStart"/>
      <w:r>
        <w:t>na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po</w:t>
      </w:r>
      <w:r>
        <w:t>stoji</w:t>
      </w:r>
      <w:proofErr w:type="spellEnd"/>
      <w:r>
        <w:t xml:space="preserve"> </w:t>
      </w:r>
      <w:proofErr w:type="spellStart"/>
      <w:r>
        <w:t>društveni</w:t>
      </w:r>
      <w:proofErr w:type="spellEnd"/>
      <w:r>
        <w:t xml:space="preserve"> </w:t>
      </w:r>
      <w:proofErr w:type="spellStart"/>
      <w:r>
        <w:t>dogovor</w:t>
      </w:r>
      <w:proofErr w:type="spellEnd"/>
      <w:r>
        <w:t xml:space="preserve"> za </w:t>
      </w:r>
      <w:proofErr w:type="spellStart"/>
      <w:r>
        <w:t>uvođenje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24192FC1" w14:textId="77777777" w:rsidR="001F671A" w:rsidRDefault="00D4013B">
      <w:pPr>
        <w:spacing w:before="240" w:after="240"/>
        <w:ind w:left="720"/>
      </w:pPr>
      <w:r>
        <w:t xml:space="preserve"> </w:t>
      </w:r>
    </w:p>
    <w:p w14:paraId="7549CB63" w14:textId="77777777" w:rsidR="001F671A" w:rsidRDefault="00D4013B">
      <w:pPr>
        <w:numPr>
          <w:ilvl w:val="0"/>
          <w:numId w:val="3"/>
        </w:numPr>
        <w:spacing w:after="240"/>
      </w:pPr>
      <w:r>
        <w:t xml:space="preserve">Ne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mogućih</w:t>
      </w:r>
      <w:proofErr w:type="spellEnd"/>
      <w:r>
        <w:t xml:space="preserve"> </w:t>
      </w:r>
      <w:proofErr w:type="spellStart"/>
      <w:r>
        <w:t>zloupotreba</w:t>
      </w:r>
      <w:proofErr w:type="spellEnd"/>
      <w:r>
        <w:t xml:space="preserve"> </w:t>
      </w:r>
      <w:proofErr w:type="spellStart"/>
      <w:r>
        <w:t>ovakvog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pa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garancije</w:t>
      </w:r>
      <w:proofErr w:type="spellEnd"/>
      <w:r>
        <w:t xml:space="preserve"> da </w:t>
      </w:r>
      <w:proofErr w:type="spellStart"/>
      <w:r>
        <w:t>će</w:t>
      </w:r>
      <w:proofErr w:type="spellEnd"/>
      <w:r>
        <w:t xml:space="preserve"> se one </w:t>
      </w:r>
      <w:proofErr w:type="spellStart"/>
      <w:r>
        <w:t>sprečiti</w:t>
      </w:r>
      <w:proofErr w:type="spellEnd"/>
      <w:r>
        <w:t>.</w:t>
      </w:r>
    </w:p>
    <w:p w14:paraId="2B0C91B9" w14:textId="77777777" w:rsidR="001F671A" w:rsidRDefault="00D4013B">
      <w:pPr>
        <w:jc w:val="right"/>
      </w:pPr>
      <w:proofErr w:type="spellStart"/>
      <w:r>
        <w:rPr>
          <w:highlight w:val="yellow"/>
        </w:rPr>
        <w:t>Pročitaj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sve</w:t>
      </w:r>
      <w:proofErr w:type="spellEnd"/>
    </w:p>
    <w:p w14:paraId="1C3F2A52" w14:textId="77777777" w:rsidR="001F671A" w:rsidRDefault="00D4013B">
      <w:pPr>
        <w:spacing w:before="240" w:after="240"/>
      </w:pPr>
      <w:r>
        <w:t xml:space="preserve"> </w:t>
      </w:r>
    </w:p>
    <w:p w14:paraId="3E474389" w14:textId="77777777" w:rsidR="001F671A" w:rsidRDefault="00D4013B">
      <w:pPr>
        <w:pStyle w:val="Heading3"/>
      </w:pPr>
      <w:bookmarkStart w:id="18" w:name="_tzcjfk9d4li9" w:colFirst="0" w:colLast="0"/>
      <w:bookmarkEnd w:id="18"/>
      <w:proofErr w:type="spellStart"/>
      <w:r>
        <w:t>Zakon</w:t>
      </w:r>
      <w:proofErr w:type="spellEnd"/>
      <w:r>
        <w:t xml:space="preserve"> &amp; </w:t>
      </w:r>
      <w:proofErr w:type="spellStart"/>
      <w:r>
        <w:t>Društvo</w:t>
      </w:r>
      <w:proofErr w:type="spellEnd"/>
    </w:p>
    <w:p w14:paraId="4EF6BE01" w14:textId="77777777" w:rsidR="001F671A" w:rsidRDefault="00D4013B">
      <w:pPr>
        <w:spacing w:before="240" w:after="240"/>
      </w:pPr>
      <w:proofErr w:type="spellStart"/>
      <w:r>
        <w:t>Uvođenje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pametnog</w:t>
      </w:r>
      <w:proofErr w:type="spellEnd"/>
      <w:r>
        <w:t xml:space="preserve"> video </w:t>
      </w:r>
      <w:proofErr w:type="spellStart"/>
      <w:r>
        <w:t>nadzora</w:t>
      </w:r>
      <w:proofErr w:type="spellEnd"/>
      <w:r>
        <w:t xml:space="preserve"> u </w:t>
      </w:r>
      <w:proofErr w:type="spellStart"/>
      <w:r>
        <w:t>Beogradu</w:t>
      </w:r>
      <w:proofErr w:type="spellEnd"/>
      <w:r>
        <w:t xml:space="preserve"> je </w:t>
      </w:r>
      <w:proofErr w:type="spellStart"/>
      <w:r>
        <w:t>nezakonito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štetno</w:t>
      </w:r>
      <w:proofErr w:type="spellEnd"/>
      <w:r>
        <w:t xml:space="preserve"> po </w:t>
      </w:r>
      <w:proofErr w:type="spellStart"/>
      <w:r>
        <w:t>društv</w:t>
      </w:r>
      <w:r>
        <w:t>o</w:t>
      </w:r>
      <w:proofErr w:type="spellEnd"/>
      <w:r>
        <w:t>.</w:t>
      </w:r>
    </w:p>
    <w:p w14:paraId="6AE40108" w14:textId="77777777" w:rsidR="001F671A" w:rsidRDefault="00D4013B">
      <w:pPr>
        <w:spacing w:before="240" w:after="240"/>
      </w:pPr>
      <w:r>
        <w:t xml:space="preserve"> </w:t>
      </w:r>
    </w:p>
    <w:p w14:paraId="4808737C" w14:textId="77777777" w:rsidR="001F671A" w:rsidRDefault="00D4013B">
      <w:pPr>
        <w:numPr>
          <w:ilvl w:val="0"/>
          <w:numId w:val="4"/>
        </w:numPr>
        <w:spacing w:after="240"/>
      </w:pP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pametnog</w:t>
      </w:r>
      <w:proofErr w:type="spellEnd"/>
      <w:r>
        <w:rPr>
          <w:b/>
        </w:rPr>
        <w:t xml:space="preserve"> video </w:t>
      </w:r>
      <w:proofErr w:type="spellStart"/>
      <w:r>
        <w:rPr>
          <w:b/>
        </w:rPr>
        <w:t>nadzora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zakonit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nesrazmerno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neselektivno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ograničava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slobode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ljudska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prava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protivno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domaćim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međunarodnim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standardima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propisima</w:t>
      </w:r>
      <w:proofErr w:type="spellEnd"/>
      <w:r>
        <w:rPr>
          <w:b/>
        </w:rPr>
        <w:t>.</w:t>
      </w:r>
    </w:p>
    <w:p w14:paraId="07434553" w14:textId="77777777" w:rsidR="001F671A" w:rsidRPr="00D4013B" w:rsidRDefault="00D4013B">
      <w:pPr>
        <w:spacing w:before="240" w:after="240"/>
        <w:jc w:val="both"/>
        <w:rPr>
          <w:lang w:val="de-DE"/>
        </w:rPr>
      </w:pPr>
      <w:r w:rsidRPr="00D4013B">
        <w:rPr>
          <w:lang w:val="de-DE"/>
        </w:rPr>
        <w:lastRenderedPageBreak/>
        <w:t xml:space="preserve">● </w:t>
      </w:r>
      <w:r w:rsidRPr="00D4013B">
        <w:rPr>
          <w:lang w:val="de-DE"/>
        </w:rPr>
        <w:tab/>
        <w:t xml:space="preserve">Nije jasno definisana </w:t>
      </w:r>
      <w:r w:rsidRPr="00D4013B">
        <w:rPr>
          <w:b/>
          <w:lang w:val="de-DE"/>
        </w:rPr>
        <w:t>konkretna svrha</w:t>
      </w:r>
      <w:r w:rsidRPr="00D4013B">
        <w:rPr>
          <w:lang w:val="de-DE"/>
        </w:rPr>
        <w:t xml:space="preserve"> za uvođenje ovog sistema. MUP Srbije je kao</w:t>
      </w:r>
      <w:r w:rsidRPr="00D4013B">
        <w:rPr>
          <w:lang w:val="de-DE"/>
        </w:rPr>
        <w:t xml:space="preserve"> razloge naveo veću bezbednost građana i efikasniju borbu protiv kriminala, što su suviše opšti i neobavezujući termini da bi se njima mogla opravdati ovako invazivna obrada ličnih podataka.</w:t>
      </w:r>
    </w:p>
    <w:p w14:paraId="3AC73C7F" w14:textId="77777777" w:rsidR="001F671A" w:rsidRPr="00D4013B" w:rsidRDefault="00D4013B">
      <w:pPr>
        <w:spacing w:before="240" w:after="240"/>
        <w:jc w:val="both"/>
        <w:rPr>
          <w:lang w:val="de-DE"/>
        </w:rPr>
      </w:pPr>
      <w:r w:rsidRPr="00D4013B">
        <w:rPr>
          <w:lang w:val="de-DE"/>
        </w:rPr>
        <w:t xml:space="preserve"> ● </w:t>
      </w:r>
      <w:r w:rsidRPr="00D4013B">
        <w:rPr>
          <w:lang w:val="de-DE"/>
        </w:rPr>
        <w:tab/>
        <w:t xml:space="preserve">Nije utvrđeno da je upotreba ovog sistema </w:t>
      </w:r>
      <w:r w:rsidRPr="00D4013B">
        <w:rPr>
          <w:b/>
          <w:lang w:val="de-DE"/>
        </w:rPr>
        <w:t>neophodna</w:t>
      </w:r>
      <w:r w:rsidRPr="00D4013B">
        <w:rPr>
          <w:lang w:val="de-DE"/>
        </w:rPr>
        <w:t xml:space="preserve"> za obavlj</w:t>
      </w:r>
      <w:r w:rsidRPr="00D4013B">
        <w:rPr>
          <w:lang w:val="de-DE"/>
        </w:rPr>
        <w:t>anje poslova nadležnih organa, što je uslov da bi obrada podataka bila zakonita (član 13 Zakona o zaštiti podataka o ličnosti i član 8 Evropske konvencije o ljudskim pravima)</w:t>
      </w:r>
    </w:p>
    <w:p w14:paraId="0868A896" w14:textId="77777777" w:rsidR="001F671A" w:rsidRPr="00D4013B" w:rsidRDefault="00D4013B">
      <w:pPr>
        <w:spacing w:before="240" w:after="240"/>
        <w:jc w:val="both"/>
        <w:rPr>
          <w:lang w:val="de-DE"/>
        </w:rPr>
      </w:pPr>
      <w:r w:rsidRPr="00D4013B">
        <w:rPr>
          <w:lang w:val="de-DE"/>
        </w:rPr>
        <w:t xml:space="preserve">● </w:t>
      </w:r>
      <w:r w:rsidRPr="00D4013B">
        <w:rPr>
          <w:lang w:val="de-DE"/>
        </w:rPr>
        <w:tab/>
        <w:t>Pozitivan uticaj na smanjenje kriminala upotrebom ovakve tehnologije je precen</w:t>
      </w:r>
      <w:r w:rsidRPr="00D4013B">
        <w:rPr>
          <w:lang w:val="de-DE"/>
        </w:rPr>
        <w:t>jen,</w:t>
      </w:r>
      <w:r w:rsidRPr="00D4013B">
        <w:rPr>
          <w:b/>
          <w:lang w:val="de-DE"/>
        </w:rPr>
        <w:t xml:space="preserve"> </w:t>
      </w:r>
      <w:r w:rsidRPr="00D4013B">
        <w:rPr>
          <w:lang w:val="de-DE"/>
        </w:rPr>
        <w:t xml:space="preserve">a njeno korišćenje </w:t>
      </w:r>
      <w:r w:rsidRPr="00D4013B">
        <w:rPr>
          <w:b/>
          <w:lang w:val="de-DE"/>
        </w:rPr>
        <w:t xml:space="preserve">nije srazmerno </w:t>
      </w:r>
      <w:r w:rsidRPr="00D4013B">
        <w:rPr>
          <w:lang w:val="de-DE"/>
        </w:rPr>
        <w:t>rizicima po prava i slobode građana. Srazmernost u odnosu na cilj je uslov za zakonitost obrade (član 14, stav 3 Zakona o zaštiti podataka o ličnosti)</w:t>
      </w:r>
    </w:p>
    <w:p w14:paraId="32182ACE" w14:textId="77777777" w:rsidR="001F671A" w:rsidRPr="00D4013B" w:rsidRDefault="00D4013B">
      <w:pPr>
        <w:spacing w:before="240" w:after="240"/>
        <w:jc w:val="both"/>
        <w:rPr>
          <w:lang w:val="de-DE"/>
        </w:rPr>
      </w:pPr>
      <w:r w:rsidRPr="00D4013B">
        <w:rPr>
          <w:lang w:val="de-DE"/>
        </w:rPr>
        <w:t xml:space="preserve">● </w:t>
      </w:r>
      <w:r w:rsidRPr="00D4013B">
        <w:rPr>
          <w:lang w:val="de-DE"/>
        </w:rPr>
        <w:tab/>
      </w:r>
      <w:r w:rsidRPr="00D4013B">
        <w:rPr>
          <w:lang w:val="de-DE"/>
        </w:rPr>
        <w:t xml:space="preserve">Masovno korišćenje sistema za pametni video nadzor je nezakonito usled </w:t>
      </w:r>
      <w:r w:rsidRPr="00D4013B">
        <w:rPr>
          <w:b/>
          <w:lang w:val="de-DE"/>
        </w:rPr>
        <w:t>spornog pravnog osnova</w:t>
      </w:r>
      <w:r w:rsidRPr="00D4013B">
        <w:rPr>
          <w:lang w:val="de-DE"/>
        </w:rPr>
        <w:t xml:space="preserve"> za njegovo uvođenje - ni u jednom zakonu nije definisano da policija ima pravo da koristi masovan pametan video nadzor na javnim mestima.</w:t>
      </w:r>
    </w:p>
    <w:p w14:paraId="642EF009" w14:textId="77777777" w:rsidR="001F671A" w:rsidRPr="00D4013B" w:rsidRDefault="00D4013B">
      <w:pPr>
        <w:spacing w:before="240" w:after="240"/>
        <w:jc w:val="both"/>
        <w:rPr>
          <w:lang w:val="de-DE"/>
        </w:rPr>
      </w:pPr>
      <w:r w:rsidRPr="00D4013B">
        <w:rPr>
          <w:lang w:val="de-DE"/>
        </w:rPr>
        <w:t xml:space="preserve">● </w:t>
      </w:r>
      <w:r w:rsidRPr="00D4013B">
        <w:rPr>
          <w:lang w:val="de-DE"/>
        </w:rPr>
        <w:tab/>
      </w:r>
      <w:hyperlink r:id="rId22">
        <w:r w:rsidRPr="00D4013B">
          <w:rPr>
            <w:b/>
            <w:color w:val="1155CC"/>
            <w:u w:val="single"/>
            <w:lang w:val="de-DE"/>
          </w:rPr>
          <w:t>Procena uticaja</w:t>
        </w:r>
      </w:hyperlink>
      <w:r w:rsidRPr="00D4013B">
        <w:rPr>
          <w:lang w:val="de-DE"/>
        </w:rPr>
        <w:t xml:space="preserve"> na zaštitu podataka o ličnosti koju je izradio MUP</w:t>
      </w:r>
      <w:r>
        <w:fldChar w:fldCharType="begin"/>
      </w:r>
      <w:r w:rsidRPr="00D4013B">
        <w:rPr>
          <w:lang w:val="de-DE"/>
        </w:rPr>
        <w:instrText xml:space="preserve"> HYPERLINK "https://www.sharefoundation.in</w:instrText>
      </w:r>
      <w:r w:rsidRPr="00D4013B">
        <w:rPr>
          <w:lang w:val="de-DE"/>
        </w:rPr>
        <w:instrText xml:space="preserve">fo/sr/mup-do-daljeg-da-obustavi-uvodenje-sistema-za-pametan-video-nadzor/" \h </w:instrText>
      </w:r>
      <w:r>
        <w:fldChar w:fldCharType="separate"/>
      </w:r>
      <w:r w:rsidRPr="00D4013B">
        <w:rPr>
          <w:lang w:val="de-DE"/>
        </w:rPr>
        <w:t xml:space="preserve"> </w:t>
      </w:r>
      <w:r>
        <w:fldChar w:fldCharType="end"/>
      </w:r>
      <w:hyperlink r:id="rId23">
        <w:r w:rsidRPr="00D4013B">
          <w:rPr>
            <w:b/>
            <w:color w:val="1155CC"/>
            <w:u w:val="single"/>
            <w:lang w:val="de-DE"/>
          </w:rPr>
          <w:t>ne zadovoljava</w:t>
        </w:r>
      </w:hyperlink>
      <w:r w:rsidRPr="00D4013B">
        <w:rPr>
          <w:lang w:val="de-DE"/>
        </w:rPr>
        <w:t xml:space="preserve"> ni formalne ni materijalne uslove prop</w:t>
      </w:r>
      <w:r w:rsidRPr="00D4013B">
        <w:rPr>
          <w:lang w:val="de-DE"/>
        </w:rPr>
        <w:t>isane zakonom, niti je tu Procenu</w:t>
      </w:r>
      <w:r>
        <w:fldChar w:fldCharType="begin"/>
      </w:r>
      <w:r w:rsidRPr="00D4013B">
        <w:rPr>
          <w:lang w:val="de-DE"/>
        </w:rPr>
        <w:instrText xml:space="preserve"> HYPERLINK "https://praksa.poverenik.rs/predmet/detalji/FB967E2A-AE57-4B2C-8F11-D2739FD85A9B" \h </w:instrText>
      </w:r>
      <w:r>
        <w:fldChar w:fldCharType="separate"/>
      </w:r>
      <w:r w:rsidRPr="00D4013B">
        <w:rPr>
          <w:lang w:val="de-DE"/>
        </w:rPr>
        <w:t xml:space="preserve"> </w:t>
      </w:r>
      <w:r>
        <w:fldChar w:fldCharType="end"/>
      </w:r>
      <w:hyperlink r:id="rId24">
        <w:r w:rsidRPr="00D4013B">
          <w:rPr>
            <w:b/>
            <w:color w:val="1155CC"/>
            <w:u w:val="single"/>
            <w:lang w:val="de-DE"/>
          </w:rPr>
          <w:t>prihvatio</w:t>
        </w:r>
      </w:hyperlink>
      <w:r w:rsidRPr="00D4013B">
        <w:rPr>
          <w:lang w:val="de-DE"/>
        </w:rPr>
        <w:t xml:space="preserve"> Poverenik. O</w:t>
      </w:r>
      <w:r w:rsidRPr="00D4013B">
        <w:rPr>
          <w:lang w:val="de-DE"/>
        </w:rPr>
        <w:t>baveza izrade procene uticaja i mišljenje Poverenika su propisani članovima 54 i 55 Zakona o zaštiti podataka o ličnosti.</w:t>
      </w:r>
    </w:p>
    <w:p w14:paraId="77BB62E1" w14:textId="77777777" w:rsidR="001F671A" w:rsidRPr="00D4013B" w:rsidRDefault="00D4013B">
      <w:pPr>
        <w:spacing w:before="240" w:after="240"/>
        <w:ind w:left="720"/>
        <w:jc w:val="both"/>
        <w:rPr>
          <w:lang w:val="de-DE"/>
        </w:rPr>
      </w:pPr>
      <w:r w:rsidRPr="00D4013B">
        <w:rPr>
          <w:lang w:val="de-DE"/>
        </w:rPr>
        <w:t xml:space="preserve"> </w:t>
      </w:r>
    </w:p>
    <w:p w14:paraId="6ACD5B3B" w14:textId="77777777" w:rsidR="001F671A" w:rsidRPr="00D4013B" w:rsidRDefault="00D4013B">
      <w:pPr>
        <w:numPr>
          <w:ilvl w:val="0"/>
          <w:numId w:val="5"/>
        </w:numPr>
        <w:spacing w:after="240"/>
        <w:rPr>
          <w:lang w:val="de-DE"/>
        </w:rPr>
      </w:pPr>
      <w:r w:rsidRPr="00D4013B">
        <w:rPr>
          <w:b/>
          <w:lang w:val="de-DE"/>
        </w:rPr>
        <w:t>Ceo proces je potpuno netransparentan; nije bilo javne debate na ovu temu i ne postoji društveni dogovor za uvođenje sistema.</w:t>
      </w:r>
    </w:p>
    <w:p w14:paraId="6331CC42" w14:textId="77777777" w:rsidR="001F671A" w:rsidRPr="00D4013B" w:rsidRDefault="00D4013B">
      <w:pPr>
        <w:spacing w:before="240" w:after="240"/>
        <w:rPr>
          <w:lang w:val="de-DE"/>
        </w:rPr>
      </w:pPr>
      <w:r w:rsidRPr="00D4013B">
        <w:rPr>
          <w:b/>
          <w:u w:val="single"/>
          <w:lang w:val="de-DE"/>
        </w:rPr>
        <w:t xml:space="preserve"> </w:t>
      </w:r>
      <w:r w:rsidRPr="00D4013B">
        <w:rPr>
          <w:lang w:val="de-DE"/>
        </w:rPr>
        <w:t xml:space="preserve">● </w:t>
      </w:r>
      <w:r w:rsidRPr="00D4013B">
        <w:rPr>
          <w:lang w:val="de-DE"/>
        </w:rPr>
        <w:tab/>
        <w:t>Pr</w:t>
      </w:r>
      <w:r w:rsidRPr="00D4013B">
        <w:rPr>
          <w:lang w:val="de-DE"/>
        </w:rPr>
        <w:t xml:space="preserve">oces nabavke sistema je od početka obavijen </w:t>
      </w:r>
      <w:r w:rsidRPr="00D4013B">
        <w:rPr>
          <w:b/>
          <w:lang w:val="de-DE"/>
        </w:rPr>
        <w:t>velom tajne:</w:t>
      </w:r>
      <w:r w:rsidRPr="00D4013B">
        <w:rPr>
          <w:lang w:val="de-DE"/>
        </w:rPr>
        <w:t xml:space="preserve"> građani nemaju informacije koja će se konkretno tehnologija koristiti u ove svrhe, kolika je vrednost javne nabavke, koliko će tačno biti kamera i na kojim lokacijama. MUP je </w:t>
      </w:r>
      <w:r>
        <w:fldChar w:fldCharType="begin"/>
      </w:r>
      <w:r w:rsidRPr="00D4013B">
        <w:rPr>
          <w:lang w:val="de-DE"/>
        </w:rPr>
        <w:instrText xml:space="preserve"> HYPERLINK "https://www.sharefoundation.info/sr/da-li-su-poznate-lokacije-novi</w:instrText>
      </w:r>
      <w:r w:rsidRPr="00D4013B">
        <w:rPr>
          <w:lang w:val="de-DE"/>
        </w:rPr>
        <w:instrText xml:space="preserve">h-kamera-za-nadzor-i-rizici-po-ustavna-prava-gradjana/" \h </w:instrText>
      </w:r>
      <w:r>
        <w:fldChar w:fldCharType="separate"/>
      </w:r>
      <w:r w:rsidRPr="00D4013B">
        <w:rPr>
          <w:color w:val="1155CC"/>
          <w:u w:val="single"/>
          <w:lang w:val="de-DE"/>
        </w:rPr>
        <w:t>odbio</w:t>
      </w:r>
      <w:r>
        <w:rPr>
          <w:color w:val="1155CC"/>
          <w:u w:val="single"/>
        </w:rPr>
        <w:fldChar w:fldCharType="end"/>
      </w:r>
      <w:r w:rsidRPr="00D4013B">
        <w:rPr>
          <w:lang w:val="de-DE"/>
        </w:rPr>
        <w:t xml:space="preserve"> brojne zahteve za pristup ovim informacijama.</w:t>
      </w:r>
    </w:p>
    <w:p w14:paraId="0875FA7D" w14:textId="77777777" w:rsidR="001F671A" w:rsidRPr="00D4013B" w:rsidRDefault="00D4013B">
      <w:pPr>
        <w:spacing w:before="240" w:after="240"/>
        <w:jc w:val="both"/>
        <w:rPr>
          <w:lang w:val="de-DE"/>
        </w:rPr>
      </w:pPr>
      <w:r w:rsidRPr="00D4013B">
        <w:rPr>
          <w:lang w:val="de-DE"/>
        </w:rPr>
        <w:t xml:space="preserve">●        Previše je </w:t>
      </w:r>
      <w:r w:rsidRPr="00D4013B">
        <w:rPr>
          <w:b/>
          <w:lang w:val="de-DE"/>
        </w:rPr>
        <w:t>nedoumica i nelogičnosti</w:t>
      </w:r>
      <w:r w:rsidRPr="00D4013B">
        <w:rPr>
          <w:lang w:val="de-DE"/>
        </w:rPr>
        <w:t xml:space="preserve"> oko korišćenja pametnog video nadzora zbog protivrečnih informacija iz</w:t>
      </w:r>
      <w:r>
        <w:fldChar w:fldCharType="begin"/>
      </w:r>
      <w:r w:rsidRPr="00D4013B">
        <w:rPr>
          <w:lang w:val="de-DE"/>
        </w:rPr>
        <w:instrText xml:space="preserve"> HYPERLINK "https://www.sha</w:instrText>
      </w:r>
      <w:r w:rsidRPr="00D4013B">
        <w:rPr>
          <w:lang w:val="de-DE"/>
        </w:rPr>
        <w:instrText xml:space="preserve">refoundation.info/wp-content/uploads/MUP-Procena-uticaja-obrade-na-zastitu-podataka-o-licnosti-koriscenjem-sistema-video-nadzora.pdf" \h </w:instrText>
      </w:r>
      <w:r>
        <w:fldChar w:fldCharType="separate"/>
      </w:r>
      <w:r w:rsidRPr="00D4013B">
        <w:rPr>
          <w:lang w:val="de-DE"/>
        </w:rPr>
        <w:t xml:space="preserve"> </w:t>
      </w:r>
      <w:r>
        <w:fldChar w:fldCharType="end"/>
      </w:r>
      <w:hyperlink r:id="rId25">
        <w:r w:rsidRPr="00D4013B">
          <w:rPr>
            <w:color w:val="1155CC"/>
            <w:u w:val="single"/>
            <w:lang w:val="de-DE"/>
          </w:rPr>
          <w:t>Procene uticaja</w:t>
        </w:r>
      </w:hyperlink>
      <w:r w:rsidRPr="00D4013B">
        <w:rPr>
          <w:lang w:val="de-DE"/>
        </w:rPr>
        <w:t xml:space="preserve"> i</w:t>
      </w:r>
      <w:hyperlink r:id="rId26">
        <w:r w:rsidRPr="00D4013B">
          <w:rPr>
            <w:lang w:val="de-DE"/>
          </w:rPr>
          <w:t xml:space="preserve"> </w:t>
        </w:r>
      </w:hyperlink>
      <w:hyperlink r:id="rId27">
        <w:r w:rsidRPr="00D4013B">
          <w:rPr>
            <w:color w:val="1155CC"/>
            <w:u w:val="single"/>
            <w:lang w:val="de-DE"/>
          </w:rPr>
          <w:t>izjava</w:t>
        </w:r>
      </w:hyperlink>
      <w:r w:rsidRPr="00D4013B">
        <w:rPr>
          <w:lang w:val="de-DE"/>
        </w:rPr>
        <w:t xml:space="preserve"> MUP-ovih zvaničnika u medijima.</w:t>
      </w:r>
    </w:p>
    <w:p w14:paraId="31174036" w14:textId="77777777" w:rsidR="001F671A" w:rsidRPr="00D4013B" w:rsidRDefault="00D4013B">
      <w:pPr>
        <w:spacing w:before="240" w:after="240"/>
        <w:jc w:val="both"/>
        <w:rPr>
          <w:lang w:val="de-DE"/>
        </w:rPr>
      </w:pPr>
      <w:r w:rsidRPr="00D4013B">
        <w:rPr>
          <w:lang w:val="de-DE"/>
        </w:rPr>
        <w:t xml:space="preserve">● </w:t>
      </w:r>
      <w:r w:rsidRPr="00D4013B">
        <w:rPr>
          <w:lang w:val="de-DE"/>
        </w:rPr>
        <w:tab/>
        <w:t>Uvođenje ovakvog sistema predstavlja veliku i značajnu promenu u funkcionisanju svakog društva. Zbog toga je</w:t>
      </w:r>
      <w:r w:rsidRPr="00D4013B">
        <w:rPr>
          <w:b/>
          <w:lang w:val="de-DE"/>
        </w:rPr>
        <w:t xml:space="preserve"> </w:t>
      </w:r>
      <w:r w:rsidRPr="00D4013B">
        <w:rPr>
          <w:lang w:val="de-DE"/>
        </w:rPr>
        <w:t xml:space="preserve">neophodna </w:t>
      </w:r>
      <w:r w:rsidRPr="00D4013B">
        <w:rPr>
          <w:b/>
          <w:lang w:val="de-DE"/>
        </w:rPr>
        <w:t>javna debata</w:t>
      </w:r>
      <w:r w:rsidRPr="00D4013B">
        <w:rPr>
          <w:lang w:val="de-DE"/>
        </w:rPr>
        <w:t xml:space="preserve"> na ovu t</w:t>
      </w:r>
      <w:r w:rsidRPr="00D4013B">
        <w:rPr>
          <w:lang w:val="de-DE"/>
        </w:rPr>
        <w:t>emu, kako bi se odmerili svi pozitivni i negativni efekti. Takve debate nije bilo, pa su državne institucije i šira javnost ostali uskraćeni za mišljenja stručnjaka i razmenu argumenata.</w:t>
      </w:r>
    </w:p>
    <w:p w14:paraId="6407374C" w14:textId="77777777" w:rsidR="001F671A" w:rsidRPr="00D4013B" w:rsidRDefault="00D4013B">
      <w:pPr>
        <w:spacing w:before="240" w:after="240"/>
        <w:jc w:val="both"/>
        <w:rPr>
          <w:lang w:val="de-DE"/>
        </w:rPr>
      </w:pPr>
      <w:r w:rsidRPr="00D4013B">
        <w:rPr>
          <w:lang w:val="de-DE"/>
        </w:rPr>
        <w:t xml:space="preserve"> ● </w:t>
      </w:r>
      <w:r w:rsidRPr="00D4013B">
        <w:rPr>
          <w:lang w:val="de-DE"/>
        </w:rPr>
        <w:tab/>
        <w:t xml:space="preserve">U svetu je primetan </w:t>
      </w:r>
      <w:r>
        <w:fldChar w:fldCharType="begin"/>
      </w:r>
      <w:r w:rsidRPr="00D4013B">
        <w:rPr>
          <w:lang w:val="de-DE"/>
        </w:rPr>
        <w:instrText xml:space="preserve"> HYPERLINK "https://nymag.com/intelligencer</w:instrText>
      </w:r>
      <w:r w:rsidRPr="00D4013B">
        <w:rPr>
          <w:lang w:val="de-DE"/>
        </w:rPr>
        <w:instrText xml:space="preserve">/2020/01/why-we-should-ban-facial-recognition-technology.html" \h </w:instrText>
      </w:r>
      <w:r>
        <w:fldChar w:fldCharType="separate"/>
      </w:r>
      <w:r w:rsidRPr="00D4013B">
        <w:rPr>
          <w:b/>
          <w:color w:val="1155CC"/>
          <w:u w:val="single"/>
          <w:lang w:val="de-DE"/>
        </w:rPr>
        <w:t>rastući trend zabrane ili ograničavanja</w:t>
      </w:r>
      <w:r>
        <w:rPr>
          <w:b/>
          <w:color w:val="1155CC"/>
          <w:u w:val="single"/>
        </w:rPr>
        <w:fldChar w:fldCharType="end"/>
      </w:r>
      <w:r w:rsidRPr="00D4013B">
        <w:rPr>
          <w:b/>
          <w:lang w:val="de-DE"/>
        </w:rPr>
        <w:t xml:space="preserve"> </w:t>
      </w:r>
      <w:r w:rsidRPr="00D4013B">
        <w:rPr>
          <w:lang w:val="de-DE"/>
        </w:rPr>
        <w:t>sistema pametnog nadzora zbog prepoznatih rizika po prava i slobode građana.</w:t>
      </w:r>
    </w:p>
    <w:p w14:paraId="03E15D18" w14:textId="77777777" w:rsidR="001F671A" w:rsidRPr="00D4013B" w:rsidRDefault="00D4013B">
      <w:pPr>
        <w:spacing w:before="240" w:after="240"/>
        <w:ind w:left="720"/>
        <w:jc w:val="both"/>
        <w:rPr>
          <w:lang w:val="de-DE"/>
        </w:rPr>
      </w:pPr>
      <w:r w:rsidRPr="00D4013B">
        <w:rPr>
          <w:lang w:val="de-DE"/>
        </w:rPr>
        <w:t xml:space="preserve"> </w:t>
      </w:r>
    </w:p>
    <w:p w14:paraId="77BD0635" w14:textId="77777777" w:rsidR="001F671A" w:rsidRDefault="00D4013B">
      <w:pPr>
        <w:numPr>
          <w:ilvl w:val="0"/>
          <w:numId w:val="1"/>
        </w:numPr>
        <w:spacing w:after="240"/>
      </w:pPr>
      <w:r>
        <w:t xml:space="preserve">Ne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mogućih</w:t>
      </w:r>
      <w:proofErr w:type="spellEnd"/>
      <w:r>
        <w:t xml:space="preserve"> </w:t>
      </w:r>
      <w:proofErr w:type="spellStart"/>
      <w:r>
        <w:t>zloupotreba</w:t>
      </w:r>
      <w:proofErr w:type="spellEnd"/>
      <w:r>
        <w:t xml:space="preserve"> </w:t>
      </w:r>
      <w:proofErr w:type="spellStart"/>
      <w:r>
        <w:t>ovakvog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pa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garancij</w:t>
      </w:r>
      <w:r>
        <w:t>e</w:t>
      </w:r>
      <w:proofErr w:type="spellEnd"/>
      <w:r>
        <w:t xml:space="preserve"> da </w:t>
      </w:r>
      <w:proofErr w:type="spellStart"/>
      <w:r>
        <w:t>će</w:t>
      </w:r>
      <w:proofErr w:type="spellEnd"/>
      <w:r>
        <w:t xml:space="preserve"> se one </w:t>
      </w:r>
      <w:proofErr w:type="spellStart"/>
      <w:r>
        <w:t>sprečiti</w:t>
      </w:r>
      <w:proofErr w:type="spellEnd"/>
      <w:r>
        <w:rPr>
          <w:b/>
        </w:rPr>
        <w:t>.</w:t>
      </w:r>
    </w:p>
    <w:p w14:paraId="29A40AB4" w14:textId="77777777" w:rsidR="001F671A" w:rsidRDefault="00D4013B">
      <w:pPr>
        <w:spacing w:before="240" w:after="240"/>
        <w:jc w:val="both"/>
      </w:pPr>
      <w:r>
        <w:lastRenderedPageBreak/>
        <w:t xml:space="preserve">● </w:t>
      </w:r>
      <w:r>
        <w:tab/>
      </w:r>
      <w:proofErr w:type="spellStart"/>
      <w:r>
        <w:t>Već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bili</w:t>
      </w:r>
      <w:proofErr w:type="spellEnd"/>
      <w:r>
        <w:fldChar w:fldCharType="begin"/>
      </w:r>
      <w:r>
        <w:instrText xml:space="preserve"> HYPERLINK "https://labs.rs/sr/zadrzavanje-podataka-o-komunikaciji-u-srbiji/" \h </w:instrText>
      </w:r>
      <w:r>
        <w:fldChar w:fldCharType="separate"/>
      </w:r>
      <w:r>
        <w:t xml:space="preserve"> </w:t>
      </w:r>
      <w:r>
        <w:fldChar w:fldCharType="end"/>
      </w:r>
      <w:hyperlink r:id="rId28">
        <w:proofErr w:type="spellStart"/>
        <w:r>
          <w:rPr>
            <w:color w:val="1155CC"/>
            <w:u w:val="single"/>
          </w:rPr>
          <w:t>svedoci</w:t>
        </w:r>
        <w:proofErr w:type="spellEnd"/>
      </w:hyperlink>
      <w:r>
        <w:t xml:space="preserve"> </w:t>
      </w:r>
      <w:proofErr w:type="spellStart"/>
      <w:r>
        <w:t>nepoštovanja</w:t>
      </w:r>
      <w:proofErr w:type="spellEnd"/>
      <w:r>
        <w:rPr>
          <w:b/>
        </w:rPr>
        <w:t xml:space="preserve"> </w:t>
      </w:r>
      <w:proofErr w:type="spellStart"/>
      <w:r>
        <w:t>zakona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rPr>
          <w:b/>
        </w:rPr>
        <w:t>masovnog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nadzora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elektronskim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komunikacijama</w:t>
      </w:r>
      <w:proofErr w:type="spellEnd"/>
      <w:r>
        <w:rPr>
          <w:b/>
        </w:rP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ogleda</w:t>
      </w:r>
      <w:proofErr w:type="spellEnd"/>
      <w:r>
        <w:t xml:space="preserve"> u </w:t>
      </w:r>
      <w:proofErr w:type="spellStart"/>
      <w:r>
        <w:t>stotinama</w:t>
      </w:r>
      <w:proofErr w:type="spellEnd"/>
      <w:r>
        <w:t xml:space="preserve"> </w:t>
      </w:r>
      <w:proofErr w:type="spellStart"/>
      <w:r>
        <w:t>hiljada</w:t>
      </w:r>
      <w:proofErr w:type="spellEnd"/>
      <w:r>
        <w:t xml:space="preserve"> </w:t>
      </w:r>
      <w:proofErr w:type="spellStart"/>
      <w:r>
        <w:t>neovlašćenih</w:t>
      </w:r>
      <w:proofErr w:type="spellEnd"/>
      <w:r>
        <w:fldChar w:fldCharType="begin"/>
      </w:r>
      <w:r>
        <w:instrText xml:space="preserve"> HYPERLINK "https://labs.rs/sr/nevidljive-infrastrukture-elektronski-nadzor-i-zadrzavanje-podataka-sa-mobilnih-telefona/" \h </w:instrText>
      </w:r>
      <w:r>
        <w:fldChar w:fldCharType="separate"/>
      </w:r>
      <w:r>
        <w:t xml:space="preserve"> </w:t>
      </w:r>
      <w:r>
        <w:fldChar w:fldCharType="end"/>
      </w:r>
      <w:hyperlink r:id="rId29">
        <w:proofErr w:type="spellStart"/>
        <w:r>
          <w:rPr>
            <w:color w:val="1155CC"/>
            <w:u w:val="single"/>
          </w:rPr>
          <w:t>pristupa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zadržanim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podacima</w:t>
        </w:r>
        <w:proofErr w:type="spellEnd"/>
      </w:hyperlink>
      <w:r>
        <w:t xml:space="preserve"> (</w:t>
      </w:r>
      <w:proofErr w:type="spellStart"/>
      <w:r>
        <w:t>telekomunikacionim</w:t>
      </w:r>
      <w:proofErr w:type="spellEnd"/>
      <w:r>
        <w:t xml:space="preserve"> </w:t>
      </w:r>
      <w:proofErr w:type="spellStart"/>
      <w:r>
        <w:t>metapodacima</w:t>
      </w:r>
      <w:proofErr w:type="spellEnd"/>
      <w:r>
        <w:t xml:space="preserve">) </w:t>
      </w:r>
      <w:proofErr w:type="spellStart"/>
      <w:r>
        <w:t>građana</w:t>
      </w:r>
      <w:proofErr w:type="spellEnd"/>
      <w:r>
        <w:t xml:space="preserve"> </w:t>
      </w:r>
      <w:proofErr w:type="spellStart"/>
      <w:r>
        <w:t>Srbije</w:t>
      </w:r>
      <w:proofErr w:type="spellEnd"/>
      <w:r>
        <w:t>.</w:t>
      </w:r>
    </w:p>
    <w:p w14:paraId="153B6127" w14:textId="77777777" w:rsidR="001F671A" w:rsidRDefault="00D4013B">
      <w:pPr>
        <w:spacing w:before="240" w:after="240"/>
        <w:jc w:val="both"/>
      </w:pPr>
      <w:r>
        <w:t xml:space="preserve">●       </w:t>
      </w:r>
      <w:proofErr w:type="spellStart"/>
      <w:r>
        <w:t>Postojeći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video </w:t>
      </w:r>
      <w:proofErr w:type="spellStart"/>
      <w:r>
        <w:t>nadzora</w:t>
      </w:r>
      <w:proofErr w:type="spellEnd"/>
      <w:r>
        <w:t xml:space="preserve"> se </w:t>
      </w:r>
      <w:proofErr w:type="spellStart"/>
      <w:r>
        <w:t>pokazao</w:t>
      </w:r>
      <w:proofErr w:type="spellEnd"/>
      <w:r>
        <w:t xml:space="preserve"> </w:t>
      </w:r>
      <w:proofErr w:type="spellStart"/>
      <w:r>
        <w:rPr>
          <w:b/>
        </w:rPr>
        <w:t>beskorisnim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se </w:t>
      </w:r>
      <w:proofErr w:type="spellStart"/>
      <w:r>
        <w:t>njime</w:t>
      </w:r>
      <w:proofErr w:type="spellEnd"/>
      <w:r>
        <w:t xml:space="preserve"> </w:t>
      </w:r>
      <w:proofErr w:type="spellStart"/>
      <w:r>
        <w:rPr>
          <w:b/>
        </w:rPr>
        <w:t>manipulisalo</w:t>
      </w:r>
      <w:proofErr w:type="spellEnd"/>
      <w:r>
        <w:t xml:space="preserve"> u </w:t>
      </w:r>
      <w:proofErr w:type="spellStart"/>
      <w:r>
        <w:t>nekim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ključnih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interesa</w:t>
      </w:r>
      <w:proofErr w:type="spellEnd"/>
      <w:r>
        <w:t xml:space="preserve"> za </w:t>
      </w:r>
      <w:proofErr w:type="spellStart"/>
      <w:r>
        <w:t>javnost</w:t>
      </w:r>
      <w:proofErr w:type="spellEnd"/>
      <w:r>
        <w:t xml:space="preserve"> (</w:t>
      </w:r>
      <w:proofErr w:type="spellStart"/>
      <w:r>
        <w:t>slučajevi</w:t>
      </w:r>
      <w:proofErr w:type="spellEnd"/>
      <w:r>
        <w:fldChar w:fldCharType="begin"/>
      </w:r>
      <w:r>
        <w:instrText xml:space="preserve"> HYPERLINK "https://www.kurir.rs/crna-hronika/1774517/sudenje-marku-milicevu-kamere-sa-brankovog-mosta-nisu-snimile-kantrimen" \h </w:instrText>
      </w:r>
      <w:r>
        <w:fldChar w:fldCharType="separate"/>
      </w:r>
      <w:r>
        <w:t xml:space="preserve"> </w:t>
      </w:r>
      <w:r>
        <w:fldChar w:fldCharType="end"/>
      </w:r>
      <w:hyperlink r:id="rId30">
        <w:proofErr w:type="spellStart"/>
        <w:r>
          <w:rPr>
            <w:color w:val="1155CC"/>
            <w:u w:val="single"/>
          </w:rPr>
          <w:t>Kantrimen</w:t>
        </w:r>
        <w:proofErr w:type="spellEnd"/>
      </w:hyperlink>
      <w:r>
        <w:t>,</w:t>
      </w:r>
      <w:hyperlink r:id="rId31">
        <w:r>
          <w:t xml:space="preserve"> </w:t>
        </w:r>
      </w:hyperlink>
      <w:hyperlink r:id="rId32">
        <w:proofErr w:type="spellStart"/>
        <w:r>
          <w:rPr>
            <w:color w:val="1155CC"/>
            <w:u w:val="single"/>
          </w:rPr>
          <w:t>Doljevac</w:t>
        </w:r>
        <w:proofErr w:type="spellEnd"/>
      </w:hyperlink>
      <w:r>
        <w:rPr>
          <w:color w:val="1155CC"/>
          <w:u w:val="single"/>
        </w:rPr>
        <w:t xml:space="preserve"> </w:t>
      </w:r>
      <w:proofErr w:type="spellStart"/>
      <w:r>
        <w:t>itd</w:t>
      </w:r>
      <w:proofErr w:type="spellEnd"/>
      <w:r>
        <w:t>.)</w:t>
      </w:r>
    </w:p>
    <w:p w14:paraId="220ACCC4" w14:textId="77777777" w:rsidR="001F671A" w:rsidRDefault="00D4013B">
      <w:pPr>
        <w:spacing w:before="240" w:after="240"/>
        <w:jc w:val="both"/>
      </w:pPr>
      <w:r>
        <w:t xml:space="preserve">●        </w:t>
      </w:r>
      <w:proofErr w:type="spellStart"/>
      <w:r>
        <w:t>Poverljivi</w:t>
      </w:r>
      <w:proofErr w:type="spellEnd"/>
      <w:r>
        <w:t xml:space="preserve"> </w:t>
      </w:r>
      <w:proofErr w:type="spellStart"/>
      <w:r>
        <w:t>lični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građana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završavaju</w:t>
      </w:r>
      <w:proofErr w:type="spellEnd"/>
      <w:r>
        <w:t xml:space="preserve"> u </w:t>
      </w:r>
      <w:proofErr w:type="spellStart"/>
      <w:r>
        <w:t>tabloidima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čine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dostupnim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javnosti</w:t>
      </w:r>
      <w:proofErr w:type="spellEnd"/>
      <w:r>
        <w:t xml:space="preserve">, </w:t>
      </w:r>
      <w:proofErr w:type="spellStart"/>
      <w:r>
        <w:t>iako</w:t>
      </w:r>
      <w:proofErr w:type="spellEnd"/>
      <w:r>
        <w:t xml:space="preserve"> se </w:t>
      </w:r>
      <w:proofErr w:type="spellStart"/>
      <w:r>
        <w:t>takvi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čuvaju</w:t>
      </w:r>
      <w:proofErr w:type="spellEnd"/>
      <w:r>
        <w:t xml:space="preserve"> </w:t>
      </w:r>
      <w:proofErr w:type="spellStart"/>
      <w:r>
        <w:t>isključivo</w:t>
      </w:r>
      <w:proofErr w:type="spellEnd"/>
      <w:r>
        <w:t xml:space="preserve"> u </w:t>
      </w:r>
      <w:proofErr w:type="spellStart"/>
      <w:r>
        <w:t>nadležnim</w:t>
      </w:r>
      <w:proofErr w:type="spellEnd"/>
      <w:r>
        <w:t xml:space="preserve"> </w:t>
      </w:r>
      <w:proofErr w:type="spellStart"/>
      <w:r>
        <w:t>državnim</w:t>
      </w:r>
      <w:proofErr w:type="spellEnd"/>
      <w:r>
        <w:t xml:space="preserve"> </w:t>
      </w:r>
      <w:proofErr w:type="spellStart"/>
      <w:r>
        <w:t>orga</w:t>
      </w:r>
      <w:r>
        <w:t>nima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HYPERLINK "https://www.poverenik.rs/sr/%D1%81%D0%B0%D0%BE%D0%BF%D1%88%D1%82%D0%B5%D1%9A%D0%B0/3235-%D0%BF%D0%BE%D0%B2%D0%B5%D1%80%D0%B5%D0%BD%D0%B8%D0%BA-%D0%BF%D0%BE%D0%B4%D0%BD%D0%B5%D0%BE-%D0%BA%D1%80%D0%B8%D0%B2%D0%B8%D1%87%D0%BD%D1%83-%D0%BF%</w:instrText>
      </w:r>
      <w:r>
        <w:instrText>D1%80%D0%B8%D1%98%D0%B0%D0%B2%D1%83-%D0%BF%D0%BE%D0%B2%D0%BE%D0%B4%D0%BE%D0%BC-%D0%BE%D0%B1%D1%98%D0%B0%D0%B2%D1%99%D0%B8%D0%B2%D0%B0%D1%9A%D0%B0-%D0%B8%D1%81%D0%BA%D0%B0%D0%B7%D0%B0-%D0%BE%D1%81%D1%83%D0%BC%D1%9A%D0%B8%D1%87%D0%B5%D0%BD%D0%BE%D0%B3-%D0%B7</w:instrText>
      </w:r>
      <w:r>
        <w:instrText xml:space="preserve">%D0%B0-%D0%BE%D1%82%D0%BC%D0%B8%D1%86%D1%83-%D0%BC%D0%B0%D0%BB%D0%BE%D0%BB%D0%B5%D1%82%D0%BD%D0%B5-%D0%BC-%D0%BA.html" \h </w:instrText>
      </w:r>
      <w:r>
        <w:fldChar w:fldCharType="separate"/>
      </w:r>
      <w:r>
        <w:rPr>
          <w:color w:val="1155CC"/>
          <w:u w:val="single"/>
        </w:rPr>
        <w:t>slučaj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otete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devojčice</w:t>
      </w:r>
      <w:proofErr w:type="spellEnd"/>
      <w:r>
        <w:rPr>
          <w:color w:val="1155CC"/>
          <w:u w:val="single"/>
        </w:rPr>
        <w:fldChar w:fldCharType="end"/>
      </w:r>
      <w:r>
        <w:t>,</w:t>
      </w:r>
      <w:hyperlink r:id="rId33">
        <w:r>
          <w:t xml:space="preserve"> </w:t>
        </w:r>
      </w:hyperlink>
      <w:hyperlink r:id="rId34">
        <w:proofErr w:type="spellStart"/>
        <w:r>
          <w:rPr>
            <w:color w:val="1155CC"/>
            <w:u w:val="single"/>
          </w:rPr>
          <w:t>objavljivanje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medicinskih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podataka</w:t>
        </w:r>
        <w:proofErr w:type="spellEnd"/>
      </w:hyperlink>
      <w:r>
        <w:rPr>
          <w:color w:val="1155CC"/>
          <w:u w:val="single"/>
        </w:rPr>
        <w:t>,</w:t>
      </w:r>
      <w:hyperlink r:id="rId35"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curenje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podataka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novih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kamera</w:t>
        </w:r>
        <w:proofErr w:type="spellEnd"/>
      </w:hyperlink>
      <w:r>
        <w:t xml:space="preserve"> </w:t>
      </w:r>
      <w:proofErr w:type="spellStart"/>
      <w:r>
        <w:t>itd</w:t>
      </w:r>
      <w:proofErr w:type="spellEnd"/>
      <w:r>
        <w:t>.)</w:t>
      </w:r>
    </w:p>
    <w:p w14:paraId="135E4C81" w14:textId="77777777" w:rsidR="001F671A" w:rsidRDefault="00D4013B">
      <w:pPr>
        <w:spacing w:before="240" w:after="240"/>
        <w:jc w:val="both"/>
      </w:pPr>
      <w:r>
        <w:t xml:space="preserve">●        </w:t>
      </w:r>
      <w:proofErr w:type="spellStart"/>
      <w:r>
        <w:t>Čak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slučajevima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nesporna</w:t>
      </w:r>
      <w:proofErr w:type="spellEnd"/>
      <w:r>
        <w:t xml:space="preserve"> </w:t>
      </w:r>
      <w:proofErr w:type="spellStart"/>
      <w:r>
        <w:t>odgovornost</w:t>
      </w:r>
      <w:proofErr w:type="spellEnd"/>
      <w:r>
        <w:t xml:space="preserve"> </w:t>
      </w:r>
      <w:proofErr w:type="spellStart"/>
      <w:r>
        <w:t>državnih</w:t>
      </w:r>
      <w:proofErr w:type="spellEnd"/>
      <w:r>
        <w:t xml:space="preserve"> organa za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pov</w:t>
      </w:r>
      <w:r>
        <w:t>rede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ličnosti</w:t>
      </w:r>
      <w:proofErr w:type="spellEnd"/>
      <w:r>
        <w:t xml:space="preserve">, </w:t>
      </w:r>
      <w:proofErr w:type="spellStart"/>
      <w:r>
        <w:rPr>
          <w:b/>
        </w:rPr>
        <w:t>izostala</w:t>
      </w:r>
      <w:proofErr w:type="spellEnd"/>
      <w:r>
        <w:rPr>
          <w:b/>
        </w:rPr>
        <w:t xml:space="preserve"> je </w:t>
      </w:r>
      <w:proofErr w:type="spellStart"/>
      <w:r>
        <w:rPr>
          <w:b/>
        </w:rPr>
        <w:t>svaka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vrsta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odgovornosti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HYPERLINK "http://rs.n1info.com/Vesti/a220880/Curenje-podataka-iz-Agencije-za-privatizaciju-zastarelo.html" \h </w:instrText>
      </w:r>
      <w:r>
        <w:fldChar w:fldCharType="separate"/>
      </w:r>
      <w:r>
        <w:rPr>
          <w:color w:val="1155CC"/>
          <w:u w:val="single"/>
        </w:rPr>
        <w:t>Slučaj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Agencije</w:t>
      </w:r>
      <w:proofErr w:type="spellEnd"/>
      <w:r>
        <w:rPr>
          <w:color w:val="1155CC"/>
          <w:u w:val="single"/>
        </w:rPr>
        <w:t xml:space="preserve"> za </w:t>
      </w:r>
      <w:proofErr w:type="spellStart"/>
      <w:r>
        <w:rPr>
          <w:color w:val="1155CC"/>
          <w:u w:val="single"/>
        </w:rPr>
        <w:t>privatizaciju</w:t>
      </w:r>
      <w:proofErr w:type="spellEnd"/>
      <w:r>
        <w:rPr>
          <w:color w:val="1155CC"/>
          <w:u w:val="single"/>
        </w:rPr>
        <w:fldChar w:fldCharType="end"/>
      </w:r>
      <w:r>
        <w:t>)</w:t>
      </w:r>
    </w:p>
    <w:p w14:paraId="23A9A76A" w14:textId="77777777" w:rsidR="001F671A" w:rsidRDefault="001F671A"/>
    <w:p w14:paraId="3E8849FA" w14:textId="77777777" w:rsidR="001F671A" w:rsidRDefault="00D4013B">
      <w:pPr>
        <w:pStyle w:val="Heading2"/>
        <w:spacing w:before="240" w:after="240"/>
        <w:rPr>
          <w:b/>
        </w:rPr>
      </w:pPr>
      <w:bookmarkStart w:id="19" w:name="_51kjvzem7o2n" w:colFirst="0" w:colLast="0"/>
      <w:bookmarkEnd w:id="19"/>
      <w:proofErr w:type="spellStart"/>
      <w:r>
        <w:rPr>
          <w:b/>
        </w:rPr>
        <w:t>Priče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sveta</w:t>
      </w:r>
      <w:proofErr w:type="spellEnd"/>
    </w:p>
    <w:p w14:paraId="0D8AC5B4" w14:textId="77777777" w:rsidR="001F671A" w:rsidRDefault="00D4013B">
      <w:pPr>
        <w:spacing w:before="240" w:after="240"/>
      </w:pPr>
      <w:r>
        <w:t xml:space="preserve">Sa </w:t>
      </w:r>
      <w:proofErr w:type="spellStart"/>
      <w:r>
        <w:t>tehnologijama</w:t>
      </w:r>
      <w:proofErr w:type="spellEnd"/>
      <w:r>
        <w:t xml:space="preserve"> </w:t>
      </w:r>
      <w:proofErr w:type="spellStart"/>
      <w:r>
        <w:t>pametnog</w:t>
      </w:r>
      <w:proofErr w:type="spellEnd"/>
      <w:r>
        <w:t xml:space="preserve"> </w:t>
      </w:r>
      <w:proofErr w:type="spellStart"/>
      <w:r>
        <w:t>n</w:t>
      </w:r>
      <w:r>
        <w:t>adzora</w:t>
      </w:r>
      <w:proofErr w:type="spellEnd"/>
      <w:r>
        <w:t xml:space="preserve"> </w:t>
      </w:r>
      <w:proofErr w:type="spellStart"/>
      <w:r>
        <w:t>eksperimentiše</w:t>
      </w:r>
      <w:proofErr w:type="spellEnd"/>
      <w:r>
        <w:t xml:space="preserve"> se </w:t>
      </w:r>
      <w:proofErr w:type="spellStart"/>
      <w:r>
        <w:t>širom</w:t>
      </w:r>
      <w:proofErr w:type="spellEnd"/>
      <w:r>
        <w:t xml:space="preserve"> </w:t>
      </w:r>
      <w:proofErr w:type="spellStart"/>
      <w:r>
        <w:t>sveta</w:t>
      </w:r>
      <w:proofErr w:type="spellEnd"/>
      <w:r>
        <w:t xml:space="preserve">, u </w:t>
      </w:r>
      <w:proofErr w:type="spellStart"/>
      <w:r>
        <w:t>razvijenim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nerazvijenim</w:t>
      </w:r>
      <w:proofErr w:type="spellEnd"/>
      <w:r>
        <w:t xml:space="preserve"> </w:t>
      </w:r>
      <w:proofErr w:type="spellStart"/>
      <w:r>
        <w:t>zemljama</w:t>
      </w:r>
      <w:proofErr w:type="spellEnd"/>
      <w:r>
        <w:t xml:space="preserve">, u </w:t>
      </w:r>
      <w:proofErr w:type="spellStart"/>
      <w:r>
        <w:t>demokratskim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represivnim</w:t>
      </w:r>
      <w:proofErr w:type="spellEnd"/>
      <w:r>
        <w:t xml:space="preserve"> </w:t>
      </w:r>
      <w:proofErr w:type="spellStart"/>
      <w:r>
        <w:t>uređenjima</w:t>
      </w:r>
      <w:proofErr w:type="spellEnd"/>
      <w:r>
        <w:t xml:space="preserve"> </w:t>
      </w:r>
      <w:proofErr w:type="spellStart"/>
      <w:r>
        <w:t>podjednako</w:t>
      </w:r>
      <w:proofErr w:type="spellEnd"/>
      <w:r>
        <w:t xml:space="preserve">. </w:t>
      </w:r>
      <w:proofErr w:type="spellStart"/>
      <w:r>
        <w:t>Međutim</w:t>
      </w:r>
      <w:proofErr w:type="spellEnd"/>
      <w:r>
        <w:t xml:space="preserve">,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daljeg</w:t>
      </w:r>
      <w:proofErr w:type="spellEnd"/>
      <w:r>
        <w:t xml:space="preserve"> </w:t>
      </w:r>
      <w:proofErr w:type="spellStart"/>
      <w:r>
        <w:t>političkog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mogao</w:t>
      </w:r>
      <w:proofErr w:type="spellEnd"/>
      <w:r>
        <w:t xml:space="preserve"> bi </w:t>
      </w:r>
      <w:proofErr w:type="spellStart"/>
      <w:r>
        <w:t>zavisiti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snage</w:t>
      </w:r>
      <w:proofErr w:type="spellEnd"/>
      <w:r>
        <w:t xml:space="preserve"> </w:t>
      </w:r>
      <w:proofErr w:type="spellStart"/>
      <w:r>
        <w:t>građana</w:t>
      </w:r>
      <w:proofErr w:type="spellEnd"/>
      <w:r>
        <w:t xml:space="preserve"> da se </w:t>
      </w:r>
      <w:proofErr w:type="spellStart"/>
      <w:r>
        <w:t>suprotstave</w:t>
      </w:r>
      <w:proofErr w:type="spellEnd"/>
      <w:r>
        <w:t xml:space="preserve"> </w:t>
      </w:r>
      <w:proofErr w:type="spellStart"/>
      <w:r>
        <w:t>nekontrolisanom</w:t>
      </w:r>
      <w:proofErr w:type="spellEnd"/>
      <w:r>
        <w:t xml:space="preserve"> </w:t>
      </w:r>
      <w:proofErr w:type="spellStart"/>
      <w:r>
        <w:t>pokoravanju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nametn</w:t>
      </w:r>
      <w:r>
        <w:t>u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poštovanje</w:t>
      </w:r>
      <w:proofErr w:type="spellEnd"/>
      <w:r>
        <w:t xml:space="preserve"> </w:t>
      </w:r>
      <w:proofErr w:type="spellStart"/>
      <w:r>
        <w:t>ljudskih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sloboda</w:t>
      </w:r>
      <w:proofErr w:type="spellEnd"/>
      <w:r>
        <w:t>.</w:t>
      </w:r>
    </w:p>
    <w:p w14:paraId="1FCF419D" w14:textId="77777777" w:rsidR="001F671A" w:rsidRDefault="00D4013B">
      <w:pPr>
        <w:jc w:val="right"/>
      </w:pPr>
      <w:proofErr w:type="spellStart"/>
      <w:r>
        <w:rPr>
          <w:highlight w:val="yellow"/>
        </w:rPr>
        <w:t>Pročitaj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sve</w:t>
      </w:r>
      <w:proofErr w:type="spellEnd"/>
    </w:p>
    <w:p w14:paraId="6D14F8DA" w14:textId="77777777" w:rsidR="001F671A" w:rsidRDefault="00D4013B">
      <w:pPr>
        <w:rPr>
          <w:b/>
        </w:rPr>
      </w:pPr>
      <w:proofErr w:type="spellStart"/>
      <w:r>
        <w:rPr>
          <w:b/>
        </w:rPr>
        <w:t>Sjedinjene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Američke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Države</w:t>
      </w:r>
      <w:proofErr w:type="spellEnd"/>
    </w:p>
    <w:p w14:paraId="589BB4B6" w14:textId="77777777" w:rsidR="001F671A" w:rsidRDefault="00D4013B">
      <w:pPr>
        <w:spacing w:before="240" w:after="240"/>
      </w:pPr>
      <w:proofErr w:type="spellStart"/>
      <w:r>
        <w:t>Značajne</w:t>
      </w:r>
      <w:proofErr w:type="spellEnd"/>
      <w:r>
        <w:t xml:space="preserve"> </w:t>
      </w:r>
      <w:proofErr w:type="spellStart"/>
      <w:r>
        <w:t>tačke</w:t>
      </w:r>
      <w:proofErr w:type="spellEnd"/>
      <w:r>
        <w:t xml:space="preserve"> </w:t>
      </w:r>
      <w:proofErr w:type="spellStart"/>
      <w:r>
        <w:t>otpora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tehnološki</w:t>
      </w:r>
      <w:proofErr w:type="spellEnd"/>
      <w:r>
        <w:t xml:space="preserve"> </w:t>
      </w:r>
      <w:proofErr w:type="spellStart"/>
      <w:r>
        <w:t>najrazvijenijim</w:t>
      </w:r>
      <w:proofErr w:type="spellEnd"/>
      <w:r>
        <w:t xml:space="preserve"> </w:t>
      </w:r>
      <w:proofErr w:type="spellStart"/>
      <w:r>
        <w:t>sredinama</w:t>
      </w:r>
      <w:proofErr w:type="spellEnd"/>
      <w:r>
        <w:t xml:space="preserve">,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gradova</w:t>
      </w:r>
      <w:proofErr w:type="spellEnd"/>
      <w:r>
        <w:t xml:space="preserve"> </w:t>
      </w:r>
      <w:proofErr w:type="spellStart"/>
      <w:r>
        <w:t>Kalifornije</w:t>
      </w:r>
      <w:proofErr w:type="spellEnd"/>
      <w:r>
        <w:t xml:space="preserve"> (</w:t>
      </w:r>
      <w:hyperlink r:id="rId36">
        <w:r>
          <w:rPr>
            <w:color w:val="1155CC"/>
            <w:u w:val="single"/>
          </w:rPr>
          <w:t xml:space="preserve">San </w:t>
        </w:r>
        <w:proofErr w:type="spellStart"/>
        <w:r>
          <w:rPr>
            <w:color w:val="1155CC"/>
            <w:u w:val="single"/>
          </w:rPr>
          <w:t>Francisko</w:t>
        </w:r>
        <w:proofErr w:type="spellEnd"/>
      </w:hyperlink>
      <w:r>
        <w:t>,</w:t>
      </w:r>
      <w:hyperlink r:id="rId37">
        <w:r>
          <w:t xml:space="preserve"> </w:t>
        </w:r>
      </w:hyperlink>
      <w:hyperlink r:id="rId38">
        <w:proofErr w:type="spellStart"/>
        <w:r>
          <w:rPr>
            <w:color w:val="1155CC"/>
            <w:u w:val="single"/>
          </w:rPr>
          <w:t>Berkli</w:t>
        </w:r>
        <w:proofErr w:type="spellEnd"/>
      </w:hyperlink>
      <w:r>
        <w:t>,</w:t>
      </w:r>
      <w:hyperlink r:id="rId39">
        <w:r>
          <w:t xml:space="preserve"> </w:t>
        </w:r>
      </w:hyperlink>
      <w:hyperlink r:id="rId40">
        <w:proofErr w:type="spellStart"/>
        <w:r>
          <w:rPr>
            <w:color w:val="1155CC"/>
            <w:u w:val="single"/>
          </w:rPr>
          <w:t>Ouklend</w:t>
        </w:r>
        <w:proofErr w:type="spellEnd"/>
      </w:hyperlink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Masačusetsa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HYPERLINK "https://</w:instrText>
      </w:r>
      <w:r>
        <w:instrText xml:space="preserve">www.bostonglobe.com/metro/2019/06/27/somerville-city-council-passes-facial-recognition-ban/SfaqQ7mG3DGulXonBHSCYK/story.html" \h </w:instrText>
      </w:r>
      <w:r>
        <w:fldChar w:fldCharType="separate"/>
      </w:r>
      <w:r>
        <w:rPr>
          <w:color w:val="1155CC"/>
          <w:u w:val="single"/>
        </w:rPr>
        <w:t>Somervil</w:t>
      </w:r>
      <w:proofErr w:type="spellEnd"/>
      <w:r>
        <w:rPr>
          <w:color w:val="1155CC"/>
          <w:u w:val="single"/>
        </w:rPr>
        <w:fldChar w:fldCharType="end"/>
      </w:r>
      <w:r>
        <w:t>,</w:t>
      </w:r>
      <w:hyperlink r:id="rId41">
        <w:r>
          <w:t xml:space="preserve"> </w:t>
        </w:r>
      </w:hyperlink>
      <w:hyperlink r:id="rId42">
        <w:proofErr w:type="spellStart"/>
        <w:r>
          <w:rPr>
            <w:color w:val="1155CC"/>
            <w:u w:val="single"/>
          </w:rPr>
          <w:t>Kembridž</w:t>
        </w:r>
        <w:proofErr w:type="spellEnd"/>
      </w:hyperlink>
      <w:r>
        <w:t xml:space="preserve">)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upotreba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 xml:space="preserve"> </w:t>
      </w:r>
      <w:proofErr w:type="spellStart"/>
      <w:r>
        <w:t>prepoznavanja</w:t>
      </w:r>
      <w:proofErr w:type="spellEnd"/>
      <w:r>
        <w:t xml:space="preserve"> </w:t>
      </w:r>
      <w:proofErr w:type="spellStart"/>
      <w:r>
        <w:t>lica</w:t>
      </w:r>
      <w:proofErr w:type="spellEnd"/>
      <w:r>
        <w:t xml:space="preserve"> </w:t>
      </w:r>
      <w:proofErr w:type="spellStart"/>
      <w:r>
        <w:t>zabranjena</w:t>
      </w:r>
      <w:proofErr w:type="spellEnd"/>
      <w:r>
        <w:t xml:space="preserve"> </w:t>
      </w:r>
      <w:proofErr w:type="spellStart"/>
      <w:r>
        <w:t>organima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</w:t>
      </w:r>
      <w:proofErr w:type="spellStart"/>
      <w:r>
        <w:t>vlasti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policiju</w:t>
      </w:r>
      <w:proofErr w:type="spellEnd"/>
      <w:r>
        <w:t xml:space="preserve">. U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gradovima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</w:t>
      </w:r>
      <w:hyperlink r:id="rId43">
        <w:r>
          <w:t xml:space="preserve"> </w:t>
        </w:r>
      </w:hyperlink>
      <w:hyperlink r:id="rId44">
        <w:r>
          <w:rPr>
            <w:color w:val="1155CC"/>
            <w:u w:val="single"/>
          </w:rPr>
          <w:t>Detroit</w:t>
        </w:r>
      </w:hyperlink>
      <w:r>
        <w:t xml:space="preserve">, </w:t>
      </w:r>
      <w:proofErr w:type="spellStart"/>
      <w:r>
        <w:t>raste</w:t>
      </w:r>
      <w:proofErr w:type="spellEnd"/>
      <w:r>
        <w:t xml:space="preserve"> </w:t>
      </w:r>
      <w:proofErr w:type="spellStart"/>
      <w:r>
        <w:t>svest</w:t>
      </w:r>
      <w:proofErr w:type="spellEnd"/>
      <w:r>
        <w:t xml:space="preserve"> o </w:t>
      </w:r>
      <w:proofErr w:type="spellStart"/>
      <w:r>
        <w:t>opasnostima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biometrijskog</w:t>
      </w:r>
      <w:proofErr w:type="spellEnd"/>
      <w:r>
        <w:t xml:space="preserve"> </w:t>
      </w:r>
      <w:proofErr w:type="spellStart"/>
      <w:r>
        <w:t>nadzora</w:t>
      </w:r>
      <w:proofErr w:type="spellEnd"/>
      <w:r>
        <w:t xml:space="preserve"> po </w:t>
      </w:r>
      <w:proofErr w:type="spellStart"/>
      <w:r>
        <w:t>afroameričku</w:t>
      </w:r>
      <w:proofErr w:type="spellEnd"/>
      <w:r>
        <w:t xml:space="preserve"> </w:t>
      </w:r>
      <w:proofErr w:type="spellStart"/>
      <w:r>
        <w:t>zajednicu</w:t>
      </w:r>
      <w:proofErr w:type="spellEnd"/>
      <w:r>
        <w:t>.</w:t>
      </w:r>
    </w:p>
    <w:p w14:paraId="68708B26" w14:textId="77777777" w:rsidR="001F671A" w:rsidRDefault="00D4013B">
      <w:pPr>
        <w:spacing w:before="240" w:after="240"/>
      </w:pPr>
      <w:proofErr w:type="spellStart"/>
      <w:r>
        <w:t>Pojedine</w:t>
      </w:r>
      <w:proofErr w:type="spellEnd"/>
      <w:r>
        <w:t xml:space="preserve"> </w:t>
      </w:r>
      <w:proofErr w:type="spellStart"/>
      <w:r>
        <w:t>kompanije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odlučile</w:t>
      </w:r>
      <w:proofErr w:type="spellEnd"/>
      <w:r>
        <w:t xml:space="preserve"> da ne </w:t>
      </w:r>
      <w:proofErr w:type="spellStart"/>
      <w:r>
        <w:t>pr</w:t>
      </w:r>
      <w:r>
        <w:t>imenjuju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tehnologiju</w:t>
      </w:r>
      <w:proofErr w:type="spellEnd"/>
      <w:r>
        <w:t xml:space="preserve"> pre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uspostavi</w:t>
      </w:r>
      <w:proofErr w:type="spellEnd"/>
      <w:r>
        <w:t xml:space="preserve"> </w:t>
      </w:r>
      <w:proofErr w:type="spellStart"/>
      <w:r>
        <w:t>jasna</w:t>
      </w:r>
      <w:proofErr w:type="spellEnd"/>
      <w:r>
        <w:t xml:space="preserve"> </w:t>
      </w:r>
      <w:proofErr w:type="spellStart"/>
      <w:r>
        <w:t>pravna</w:t>
      </w:r>
      <w:proofErr w:type="spellEnd"/>
      <w:r>
        <w:t xml:space="preserve"> </w:t>
      </w:r>
      <w:proofErr w:type="spellStart"/>
      <w:r>
        <w:t>regulativa</w:t>
      </w:r>
      <w:proofErr w:type="spellEnd"/>
      <w:r>
        <w:t xml:space="preserve">. </w:t>
      </w:r>
      <w:proofErr w:type="spellStart"/>
      <w:r>
        <w:t>Tako</w:t>
      </w:r>
      <w:proofErr w:type="spellEnd"/>
      <w:r>
        <w:t xml:space="preserve"> je </w:t>
      </w:r>
      <w:proofErr w:type="spellStart"/>
      <w:r>
        <w:t>odbor</w:t>
      </w:r>
      <w:proofErr w:type="spellEnd"/>
      <w:r>
        <w:t xml:space="preserve"> za </w:t>
      </w:r>
      <w:proofErr w:type="spellStart"/>
      <w:r>
        <w:t>etiku</w:t>
      </w:r>
      <w:proofErr w:type="spellEnd"/>
      <w:r>
        <w:t xml:space="preserve"> </w:t>
      </w:r>
      <w:proofErr w:type="spellStart"/>
      <w:r>
        <w:t>kompanije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snabdeva</w:t>
      </w:r>
      <w:proofErr w:type="spellEnd"/>
      <w:r>
        <w:t xml:space="preserve"> </w:t>
      </w:r>
      <w:proofErr w:type="spellStart"/>
      <w:r>
        <w:t>opremom</w:t>
      </w:r>
      <w:proofErr w:type="spellEnd"/>
      <w:r>
        <w:t xml:space="preserve"> </w:t>
      </w:r>
      <w:proofErr w:type="spellStart"/>
      <w:r>
        <w:t>većinu</w:t>
      </w:r>
      <w:proofErr w:type="spellEnd"/>
      <w:r>
        <w:t xml:space="preserve"> </w:t>
      </w:r>
      <w:proofErr w:type="spellStart"/>
      <w:r>
        <w:t>policijskih</w:t>
      </w:r>
      <w:proofErr w:type="spellEnd"/>
      <w:r>
        <w:t xml:space="preserve"> </w:t>
      </w:r>
      <w:proofErr w:type="spellStart"/>
      <w:r>
        <w:t>službi</w:t>
      </w:r>
      <w:proofErr w:type="spellEnd"/>
      <w:r>
        <w:t xml:space="preserve"> u SAD, </w:t>
      </w:r>
      <w:proofErr w:type="spellStart"/>
      <w:r>
        <w:t>doneo</w:t>
      </w:r>
      <w:proofErr w:type="spellEnd"/>
      <w:r>
        <w:t xml:space="preserve"> </w:t>
      </w:r>
      <w:proofErr w:type="spellStart"/>
      <w:r>
        <w:t>odluku</w:t>
      </w:r>
      <w:proofErr w:type="spellEnd"/>
      <w:r>
        <w:t xml:space="preserve"> da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tehnologiju</w:t>
      </w:r>
      <w:proofErr w:type="spellEnd"/>
      <w:r>
        <w:t xml:space="preserve"> </w:t>
      </w:r>
      <w:proofErr w:type="spellStart"/>
      <w:r>
        <w:t>poređenja</w:t>
      </w:r>
      <w:proofErr w:type="spellEnd"/>
      <w:r>
        <w:t xml:space="preserve"> </w:t>
      </w:r>
      <w:proofErr w:type="spellStart"/>
      <w:r>
        <w:t>lica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“</w:t>
      </w:r>
      <w:proofErr w:type="spellStart"/>
      <w:r>
        <w:fldChar w:fldCharType="begin"/>
      </w:r>
      <w:r>
        <w:instrText xml:space="preserve"> HYPERLINK "https://www.ax</w:instrText>
      </w:r>
      <w:r>
        <w:instrText xml:space="preserve">on.com/news/ai-ethics-board-report" \h </w:instrText>
      </w:r>
      <w:r>
        <w:fldChar w:fldCharType="separate"/>
      </w:r>
      <w:r>
        <w:rPr>
          <w:color w:val="1155CC"/>
          <w:u w:val="single"/>
        </w:rPr>
        <w:t>ozbiljnih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etičkih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problema</w:t>
      </w:r>
      <w:proofErr w:type="spellEnd"/>
      <w:r>
        <w:rPr>
          <w:color w:val="1155CC"/>
          <w:u w:val="single"/>
        </w:rPr>
        <w:fldChar w:fldCharType="end"/>
      </w:r>
      <w:r>
        <w:t>”.</w:t>
      </w:r>
    </w:p>
    <w:p w14:paraId="40971343" w14:textId="77777777" w:rsidR="001F671A" w:rsidRDefault="00D4013B">
      <w:pPr>
        <w:spacing w:before="240" w:after="240"/>
        <w:rPr>
          <w:b/>
        </w:rPr>
      </w:pPr>
      <w:r>
        <w:rPr>
          <w:b/>
        </w:rPr>
        <w:t>Kina</w:t>
      </w:r>
    </w:p>
    <w:p w14:paraId="7ECABEBD" w14:textId="77777777" w:rsidR="001F671A" w:rsidRDefault="00D4013B">
      <w:pPr>
        <w:spacing w:before="240" w:after="240"/>
      </w:pPr>
      <w:r>
        <w:t xml:space="preserve">U </w:t>
      </w:r>
      <w:proofErr w:type="spellStart"/>
      <w:r>
        <w:t>saradnji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raznim</w:t>
      </w:r>
      <w:proofErr w:type="spellEnd"/>
      <w:r>
        <w:t xml:space="preserve"> </w:t>
      </w:r>
      <w:proofErr w:type="spellStart"/>
      <w:r>
        <w:t>domaćim</w:t>
      </w:r>
      <w:proofErr w:type="spellEnd"/>
      <w:r>
        <w:t xml:space="preserve"> </w:t>
      </w:r>
      <w:proofErr w:type="spellStart"/>
      <w:r>
        <w:t>korporacijama</w:t>
      </w:r>
      <w:proofErr w:type="spellEnd"/>
      <w:r>
        <w:t xml:space="preserve">, Kina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godinama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tehnologiju</w:t>
      </w:r>
      <w:proofErr w:type="spellEnd"/>
      <w:r>
        <w:t xml:space="preserve"> za </w:t>
      </w:r>
      <w:proofErr w:type="spellStart"/>
      <w:r>
        <w:t>prepoznavanje</w:t>
      </w:r>
      <w:proofErr w:type="spellEnd"/>
      <w:r>
        <w:t xml:space="preserve"> </w:t>
      </w:r>
      <w:proofErr w:type="spellStart"/>
      <w:r>
        <w:t>lica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je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u </w:t>
      </w:r>
      <w:proofErr w:type="spellStart"/>
      <w:r>
        <w:t>mnogim</w:t>
      </w:r>
      <w:proofErr w:type="spellEnd"/>
      <w:r>
        <w:t xml:space="preserve"> </w:t>
      </w:r>
      <w:proofErr w:type="spellStart"/>
      <w:r>
        <w:t>višemilionskim</w:t>
      </w:r>
      <w:proofErr w:type="spellEnd"/>
      <w:r>
        <w:t xml:space="preserve"> </w:t>
      </w:r>
      <w:proofErr w:type="spellStart"/>
      <w:r>
        <w:t>gradovima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postao</w:t>
      </w:r>
      <w:proofErr w:type="spellEnd"/>
      <w:r>
        <w:t xml:space="preserve"> </w:t>
      </w:r>
      <w:proofErr w:type="spellStart"/>
      <w:r>
        <w:t>sastavni</w:t>
      </w:r>
      <w:proofErr w:type="spellEnd"/>
      <w:r>
        <w:t xml:space="preserve"> deo </w:t>
      </w:r>
      <w:proofErr w:type="spellStart"/>
      <w:r>
        <w:t>sv</w:t>
      </w:r>
      <w:r>
        <w:t>akodnevnog</w:t>
      </w:r>
      <w:proofErr w:type="spellEnd"/>
      <w:r>
        <w:t xml:space="preserve"> </w:t>
      </w:r>
      <w:proofErr w:type="spellStart"/>
      <w:r>
        <w:t>života</w:t>
      </w:r>
      <w:proofErr w:type="spellEnd"/>
      <w:r>
        <w:t xml:space="preserve">. </w:t>
      </w:r>
      <w:proofErr w:type="spellStart"/>
      <w:r>
        <w:t>Naime</w:t>
      </w:r>
      <w:proofErr w:type="spellEnd"/>
      <w:r>
        <w:t xml:space="preserve">, </w:t>
      </w:r>
      <w:proofErr w:type="spellStart"/>
      <w:r>
        <w:t>vlasti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2015. </w:t>
      </w:r>
      <w:proofErr w:type="spellStart"/>
      <w:r>
        <w:t>podržale</w:t>
      </w:r>
      <w:proofErr w:type="spellEnd"/>
      <w:r>
        <w:t xml:space="preserve"> </w:t>
      </w:r>
      <w:proofErr w:type="spellStart"/>
      <w:r>
        <w:t>koncept</w:t>
      </w:r>
      <w:proofErr w:type="spellEnd"/>
      <w:r>
        <w:t xml:space="preserve"> “</w:t>
      </w:r>
      <w:proofErr w:type="spellStart"/>
      <w:r>
        <w:t>sveprisutne</w:t>
      </w:r>
      <w:proofErr w:type="spellEnd"/>
      <w:r>
        <w:t xml:space="preserve">,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povezane</w:t>
      </w:r>
      <w:proofErr w:type="spellEnd"/>
      <w:r>
        <w:t xml:space="preserve">,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uključene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potpunosti</w:t>
      </w:r>
      <w:proofErr w:type="spellEnd"/>
      <w:r>
        <w:t xml:space="preserve"> </w:t>
      </w:r>
      <w:proofErr w:type="spellStart"/>
      <w:r>
        <w:t>kontrolisane</w:t>
      </w:r>
      <w:proofErr w:type="spellEnd"/>
      <w:r>
        <w:t xml:space="preserve">” </w:t>
      </w:r>
      <w:proofErr w:type="spellStart"/>
      <w:r>
        <w:t>mreže</w:t>
      </w:r>
      <w:proofErr w:type="spellEnd"/>
      <w:r>
        <w:t xml:space="preserve"> za video </w:t>
      </w:r>
      <w:proofErr w:type="spellStart"/>
      <w:r>
        <w:t>nadzor</w:t>
      </w:r>
      <w:proofErr w:type="spellEnd"/>
      <w:r>
        <w:t xml:space="preserve"> </w:t>
      </w:r>
      <w:proofErr w:type="spellStart"/>
      <w:r>
        <w:t>širom</w:t>
      </w:r>
      <w:proofErr w:type="spellEnd"/>
      <w:r>
        <w:t xml:space="preserve"> </w:t>
      </w:r>
      <w:proofErr w:type="spellStart"/>
      <w:r>
        <w:t>zemlje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imperativ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</w:t>
      </w:r>
      <w:proofErr w:type="spellStart"/>
      <w:r>
        <w:t>bezbednosti</w:t>
      </w:r>
      <w:proofErr w:type="spellEnd"/>
      <w:r>
        <w:t xml:space="preserve">. </w:t>
      </w:r>
      <w:proofErr w:type="spellStart"/>
      <w:r>
        <w:t>Dve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kasnije</w:t>
      </w:r>
      <w:proofErr w:type="spellEnd"/>
      <w:r>
        <w:t xml:space="preserve">, </w:t>
      </w:r>
      <w:proofErr w:type="spellStart"/>
      <w:r>
        <w:t>izgrađena</w:t>
      </w:r>
      <w:proofErr w:type="spellEnd"/>
      <w:r>
        <w:t xml:space="preserve"> je</w:t>
      </w:r>
      <w:hyperlink r:id="rId45">
        <w:r>
          <w:t xml:space="preserve"> </w:t>
        </w:r>
      </w:hyperlink>
      <w:hyperlink r:id="rId46">
        <w:proofErr w:type="spellStart"/>
        <w:r>
          <w:rPr>
            <w:color w:val="1155CC"/>
            <w:u w:val="single"/>
          </w:rPr>
          <w:t>baza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podataka</w:t>
        </w:r>
        <w:proofErr w:type="spellEnd"/>
      </w:hyperlink>
      <w:r>
        <w:t xml:space="preserve"> za </w:t>
      </w:r>
      <w:proofErr w:type="spellStart"/>
      <w:r>
        <w:t>prepoznavanje</w:t>
      </w:r>
      <w:proofErr w:type="spellEnd"/>
      <w:r>
        <w:t xml:space="preserve"> </w:t>
      </w:r>
      <w:proofErr w:type="spellStart"/>
      <w:r>
        <w:lastRenderedPageBreak/>
        <w:t>lica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za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sekundi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utvrdi</w:t>
      </w:r>
      <w:proofErr w:type="spellEnd"/>
      <w:r>
        <w:t xml:space="preserve"> </w:t>
      </w:r>
      <w:proofErr w:type="spellStart"/>
      <w:r>
        <w:t>identitet</w:t>
      </w:r>
      <w:proofErr w:type="spellEnd"/>
      <w:r>
        <w:t xml:space="preserve"> </w:t>
      </w:r>
      <w:proofErr w:type="spellStart"/>
      <w:r>
        <w:t>građana</w:t>
      </w:r>
      <w:proofErr w:type="spellEnd"/>
      <w:r>
        <w:t xml:space="preserve"> u </w:t>
      </w:r>
      <w:proofErr w:type="spellStart"/>
      <w:r>
        <w:t>državi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broji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milijardu</w:t>
      </w:r>
      <w:proofErr w:type="spellEnd"/>
      <w:r>
        <w:t xml:space="preserve"> </w:t>
      </w:r>
      <w:proofErr w:type="spellStart"/>
      <w:r>
        <w:t>stanovnika</w:t>
      </w:r>
      <w:proofErr w:type="spellEnd"/>
      <w:r>
        <w:t>.</w:t>
      </w:r>
    </w:p>
    <w:p w14:paraId="43044ADA" w14:textId="77777777" w:rsidR="001F671A" w:rsidRDefault="00D4013B">
      <w:pPr>
        <w:spacing w:before="240" w:after="240"/>
      </w:pPr>
      <w:r>
        <w:t xml:space="preserve">Ova </w:t>
      </w:r>
      <w:proofErr w:type="spellStart"/>
      <w:r>
        <w:t>tehnologija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kontrolu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onlajn</w:t>
      </w:r>
      <w:proofErr w:type="spellEnd"/>
      <w:r>
        <w:t xml:space="preserve"> </w:t>
      </w:r>
      <w:proofErr w:type="spellStart"/>
      <w:r>
        <w:t>plaćanja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ulazu</w:t>
      </w:r>
      <w:proofErr w:type="spellEnd"/>
      <w:r>
        <w:t xml:space="preserve"> u </w:t>
      </w:r>
      <w:proofErr w:type="spellStart"/>
      <w:r>
        <w:t>javne</w:t>
      </w:r>
      <w:proofErr w:type="spellEnd"/>
      <w:r>
        <w:t xml:space="preserve"> </w:t>
      </w:r>
      <w:proofErr w:type="spellStart"/>
      <w:r>
        <w:t>ustanove</w:t>
      </w:r>
      <w:proofErr w:type="spellEnd"/>
      <w:r>
        <w:t xml:space="preserve"> – pa </w:t>
      </w:r>
      <w:proofErr w:type="spellStart"/>
      <w:r>
        <w:t>čak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škole</w:t>
      </w:r>
      <w:proofErr w:type="spellEnd"/>
      <w:r>
        <w:t xml:space="preserve"> –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stalni</w:t>
      </w:r>
      <w:proofErr w:type="spellEnd"/>
      <w:r>
        <w:t xml:space="preserve"> </w:t>
      </w:r>
      <w:proofErr w:type="spellStart"/>
      <w:r>
        <w:t>policijski</w:t>
      </w:r>
      <w:proofErr w:type="spellEnd"/>
      <w:r>
        <w:t xml:space="preserve"> </w:t>
      </w:r>
      <w:proofErr w:type="spellStart"/>
      <w:r>
        <w:t>nadzor</w:t>
      </w:r>
      <w:proofErr w:type="spellEnd"/>
      <w:r>
        <w:t xml:space="preserve"> </w:t>
      </w:r>
      <w:proofErr w:type="spellStart"/>
      <w:r>
        <w:t>građana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nadzora</w:t>
      </w:r>
      <w:proofErr w:type="spellEnd"/>
      <w:r>
        <w:t xml:space="preserve"> se “</w:t>
      </w:r>
      <w:proofErr w:type="spellStart"/>
      <w:r>
        <w:t>gejmifikuje</w:t>
      </w:r>
      <w:proofErr w:type="spellEnd"/>
      <w:r>
        <w:t xml:space="preserve">” </w:t>
      </w:r>
      <w:proofErr w:type="spellStart"/>
      <w:r>
        <w:t>osvajanjem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gubitkom</w:t>
      </w:r>
      <w:proofErr w:type="spellEnd"/>
      <w:r>
        <w:t xml:space="preserve"> </w:t>
      </w:r>
      <w:proofErr w:type="spellStart"/>
      <w:r>
        <w:t>društvenog</w:t>
      </w:r>
      <w:proofErr w:type="spellEnd"/>
      <w:r>
        <w:t xml:space="preserve"> </w:t>
      </w:r>
      <w:proofErr w:type="spellStart"/>
      <w:r>
        <w:t>kredita</w:t>
      </w:r>
      <w:proofErr w:type="spellEnd"/>
      <w:r>
        <w:t xml:space="preserve">, </w:t>
      </w:r>
      <w:proofErr w:type="spellStart"/>
      <w:r>
        <w:t>te</w:t>
      </w:r>
      <w:proofErr w:type="spellEnd"/>
      <w:r>
        <w:fldChar w:fldCharType="begin"/>
      </w:r>
      <w:r>
        <w:instrText xml:space="preserve"> HYPERLINK "</w:instrText>
      </w:r>
      <w:r>
        <w:instrText xml:space="preserve">https://www.abc.net.au/news/2018-03-20/china-deploys-ai-cameras-to-tackle-jaywalkers-in-shenzhen/9567430" \h </w:instrText>
      </w:r>
      <w:r>
        <w:fldChar w:fldCharType="separate"/>
      </w:r>
      <w:r>
        <w:t xml:space="preserve"> </w:t>
      </w:r>
      <w:r>
        <w:fldChar w:fldCharType="end"/>
      </w:r>
      <w:hyperlink r:id="rId47">
        <w:proofErr w:type="spellStart"/>
        <w:r>
          <w:rPr>
            <w:color w:val="1155CC"/>
            <w:u w:val="single"/>
          </w:rPr>
          <w:t>javnim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sramoćenjem</w:t>
        </w:r>
        <w:proofErr w:type="spellEnd"/>
      </w:hyperlink>
      <w:r>
        <w:t xml:space="preserve"> za</w:t>
      </w:r>
      <w:r>
        <w:t xml:space="preserve"> </w:t>
      </w:r>
      <w:proofErr w:type="spellStart"/>
      <w:r>
        <w:t>ulične</w:t>
      </w:r>
      <w:proofErr w:type="spellEnd"/>
      <w:r>
        <w:t xml:space="preserve"> </w:t>
      </w:r>
      <w:proofErr w:type="spellStart"/>
      <w:r>
        <w:t>prekršaje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izveštaji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za </w:t>
      </w:r>
      <w:proofErr w:type="spellStart"/>
      <w:r>
        <w:t>ljudska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upozoravaju</w:t>
      </w:r>
      <w:proofErr w:type="spellEnd"/>
      <w:r>
        <w:t xml:space="preserve"> da se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</w:t>
      </w:r>
      <w:hyperlink r:id="rId48">
        <w:r>
          <w:t xml:space="preserve"> </w:t>
        </w:r>
      </w:hyperlink>
      <w:hyperlink r:id="rId49">
        <w:proofErr w:type="spellStart"/>
        <w:r>
          <w:rPr>
            <w:color w:val="1155CC"/>
            <w:u w:val="single"/>
          </w:rPr>
          <w:t>nadzor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etničkih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manjina</w:t>
        </w:r>
        <w:proofErr w:type="spellEnd"/>
      </w:hyperlink>
      <w:r>
        <w:t xml:space="preserve">,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muslimanske</w:t>
      </w:r>
      <w:proofErr w:type="spellEnd"/>
      <w:r>
        <w:t xml:space="preserve"> </w:t>
      </w:r>
      <w:proofErr w:type="spellStart"/>
      <w:r>
        <w:t>zajednice</w:t>
      </w:r>
      <w:proofErr w:type="spellEnd"/>
      <w:r>
        <w:t xml:space="preserve"> </w:t>
      </w:r>
      <w:proofErr w:type="spellStart"/>
      <w:r>
        <w:t>Ujgura</w:t>
      </w:r>
      <w:proofErr w:type="spellEnd"/>
      <w:r>
        <w:t>.</w:t>
      </w:r>
    </w:p>
    <w:p w14:paraId="16B86025" w14:textId="77777777" w:rsidR="001F671A" w:rsidRDefault="00D4013B">
      <w:pPr>
        <w:spacing w:before="240" w:after="240"/>
        <w:rPr>
          <w:b/>
        </w:rPr>
      </w:pPr>
      <w:proofErr w:type="spellStart"/>
      <w:r>
        <w:rPr>
          <w:b/>
        </w:rPr>
        <w:t>Ujedinjeno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Kraljevstvo</w:t>
      </w:r>
      <w:proofErr w:type="spellEnd"/>
    </w:p>
    <w:p w14:paraId="3A4D21D7" w14:textId="77777777" w:rsidR="001F671A" w:rsidRDefault="00D4013B">
      <w:pPr>
        <w:spacing w:before="240" w:after="240"/>
      </w:pPr>
      <w:r>
        <w:t xml:space="preserve">U </w:t>
      </w:r>
      <w:proofErr w:type="spellStart"/>
      <w:r>
        <w:t>Britaniji</w:t>
      </w:r>
      <w:proofErr w:type="spellEnd"/>
      <w:r>
        <w:t xml:space="preserve"> je za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decenije</w:t>
      </w:r>
      <w:proofErr w:type="spellEnd"/>
      <w:r>
        <w:t xml:space="preserve"> </w:t>
      </w:r>
      <w:proofErr w:type="spellStart"/>
      <w:r>
        <w:t>drastično</w:t>
      </w:r>
      <w:proofErr w:type="spellEnd"/>
      <w:r>
        <w:t xml:space="preserve"> </w:t>
      </w:r>
      <w:proofErr w:type="spellStart"/>
      <w:r>
        <w:t>povećan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nadzor</w:t>
      </w:r>
      <w:proofErr w:type="spellEnd"/>
      <w:r>
        <w:t xml:space="preserve">: od 100 </w:t>
      </w:r>
      <w:proofErr w:type="spellStart"/>
      <w:r>
        <w:t>instaliranih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1990. </w:t>
      </w:r>
      <w:proofErr w:type="spellStart"/>
      <w:r>
        <w:t>godine</w:t>
      </w:r>
      <w:proofErr w:type="spellEnd"/>
      <w:r>
        <w:t xml:space="preserve"> do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miliona</w:t>
      </w:r>
      <w:proofErr w:type="spellEnd"/>
      <w:r>
        <w:t xml:space="preserve"> u </w:t>
      </w:r>
      <w:proofErr w:type="spellStart"/>
      <w:r>
        <w:t>prvoj</w:t>
      </w:r>
      <w:proofErr w:type="spellEnd"/>
      <w:r>
        <w:t xml:space="preserve"> </w:t>
      </w:r>
      <w:proofErr w:type="spellStart"/>
      <w:r>
        <w:t>deceniji</w:t>
      </w:r>
      <w:proofErr w:type="spellEnd"/>
      <w:r>
        <w:t xml:space="preserve"> 20. </w:t>
      </w:r>
      <w:proofErr w:type="spellStart"/>
      <w:r>
        <w:t>veka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navodi</w:t>
      </w:r>
      <w:proofErr w:type="spellEnd"/>
      <w:r>
        <w:t xml:space="preserve"> u </w:t>
      </w:r>
      <w:proofErr w:type="spellStart"/>
      <w:r>
        <w:t>izveštaju</w:t>
      </w:r>
      <w:proofErr w:type="spellEnd"/>
      <w:r>
        <w:t xml:space="preserve"> </w:t>
      </w:r>
      <w:proofErr w:type="spellStart"/>
      <w:r>
        <w:t>organizacije</w:t>
      </w:r>
      <w:proofErr w:type="spellEnd"/>
      <w:r>
        <w:t xml:space="preserve"> “Big Brother Watch”</w:t>
      </w:r>
      <w:hyperlink r:id="rId50">
        <w:r>
          <w:t xml:space="preserve"> </w:t>
        </w:r>
      </w:hyperlink>
      <w:hyperlink r:id="rId51">
        <w:proofErr w:type="spellStart"/>
        <w:r>
          <w:rPr>
            <w:color w:val="1155CC"/>
            <w:u w:val="single"/>
          </w:rPr>
          <w:t>objavljenom</w:t>
        </w:r>
        <w:proofErr w:type="spellEnd"/>
        <w:r>
          <w:rPr>
            <w:color w:val="1155CC"/>
            <w:u w:val="single"/>
          </w:rPr>
          <w:t xml:space="preserve"> 2018</w:t>
        </w:r>
      </w:hyperlink>
      <w:r>
        <w:t xml:space="preserve">, </w:t>
      </w:r>
      <w:proofErr w:type="spellStart"/>
      <w:r>
        <w:t>savremena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</w:t>
      </w:r>
      <w:proofErr w:type="spellStart"/>
      <w:r>
        <w:t>pametnog</w:t>
      </w:r>
      <w:proofErr w:type="spellEnd"/>
      <w:r>
        <w:t xml:space="preserve"> </w:t>
      </w:r>
      <w:proofErr w:type="spellStart"/>
      <w:r>
        <w:t>nadzora</w:t>
      </w:r>
      <w:proofErr w:type="spellEnd"/>
      <w:r>
        <w:t xml:space="preserve"> je </w:t>
      </w:r>
      <w:proofErr w:type="spellStart"/>
      <w:r>
        <w:t>ipak</w:t>
      </w:r>
      <w:proofErr w:type="spellEnd"/>
      <w:r>
        <w:t xml:space="preserve"> </w:t>
      </w:r>
      <w:proofErr w:type="spellStart"/>
      <w:r>
        <w:t>neuspešna</w:t>
      </w:r>
      <w:proofErr w:type="spellEnd"/>
      <w:r>
        <w:t xml:space="preserve">: 98% </w:t>
      </w:r>
      <w:proofErr w:type="spellStart"/>
      <w:r>
        <w:t>identifikacija</w:t>
      </w:r>
      <w:proofErr w:type="spellEnd"/>
      <w:r>
        <w:t xml:space="preserve"> u </w:t>
      </w:r>
      <w:proofErr w:type="spellStart"/>
      <w:r>
        <w:t>Londonu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bile </w:t>
      </w:r>
      <w:proofErr w:type="spellStart"/>
      <w:r>
        <w:t>pogrešne</w:t>
      </w:r>
      <w:proofErr w:type="spellEnd"/>
      <w:r>
        <w:t xml:space="preserve">. U </w:t>
      </w:r>
      <w:proofErr w:type="spellStart"/>
      <w:r>
        <w:t>Ve</w:t>
      </w:r>
      <w:r>
        <w:t>lsu</w:t>
      </w:r>
      <w:proofErr w:type="spellEnd"/>
      <w:r>
        <w:t xml:space="preserve"> je </w:t>
      </w:r>
      <w:proofErr w:type="spellStart"/>
      <w:r>
        <w:t>tačnost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iznosila</w:t>
      </w:r>
      <w:proofErr w:type="spellEnd"/>
      <w:r>
        <w:t xml:space="preserve"> </w:t>
      </w:r>
      <w:proofErr w:type="spellStart"/>
      <w:r>
        <w:t>svega</w:t>
      </w:r>
      <w:proofErr w:type="spellEnd"/>
      <w:r>
        <w:t xml:space="preserve"> 9% </w:t>
      </w:r>
      <w:proofErr w:type="spellStart"/>
      <w:r>
        <w:t>dok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2.451 </w:t>
      </w:r>
      <w:proofErr w:type="spellStart"/>
      <w:r>
        <w:t>neosnovano</w:t>
      </w:r>
      <w:proofErr w:type="spellEnd"/>
      <w:r>
        <w:t xml:space="preserve"> </w:t>
      </w:r>
      <w:proofErr w:type="spellStart"/>
      <w:r>
        <w:t>osumnjičenih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policije</w:t>
      </w:r>
      <w:proofErr w:type="spellEnd"/>
      <w:r>
        <w:t xml:space="preserve"> </w:t>
      </w:r>
      <w:proofErr w:type="spellStart"/>
      <w:r>
        <w:t>godinu</w:t>
      </w:r>
      <w:proofErr w:type="spellEnd"/>
      <w:r>
        <w:t xml:space="preserve"> dana.</w:t>
      </w:r>
    </w:p>
    <w:p w14:paraId="3C180A00" w14:textId="77777777" w:rsidR="001F671A" w:rsidRDefault="00D4013B">
      <w:pPr>
        <w:spacing w:before="240" w:after="240"/>
      </w:pPr>
      <w:r>
        <w:t xml:space="preserve">S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, </w:t>
      </w:r>
      <w:proofErr w:type="spellStart"/>
      <w:r>
        <w:t>zasad</w:t>
      </w:r>
      <w:proofErr w:type="spellEnd"/>
      <w:r>
        <w:t xml:space="preserve"> </w:t>
      </w:r>
      <w:proofErr w:type="spellStart"/>
      <w:r>
        <w:t>najveća</w:t>
      </w:r>
      <w:proofErr w:type="spellEnd"/>
      <w:r>
        <w:t xml:space="preserve"> </w:t>
      </w:r>
      <w:proofErr w:type="spellStart"/>
      <w:r>
        <w:t>pravna</w:t>
      </w:r>
      <w:proofErr w:type="spellEnd"/>
      <w:r>
        <w:t xml:space="preserve"> </w:t>
      </w:r>
      <w:proofErr w:type="spellStart"/>
      <w:r>
        <w:t>pobeda</w:t>
      </w:r>
      <w:proofErr w:type="spellEnd"/>
      <w:r>
        <w:t xml:space="preserve"> </w:t>
      </w:r>
      <w:proofErr w:type="spellStart"/>
      <w:r>
        <w:t>britanskih</w:t>
      </w:r>
      <w:proofErr w:type="spellEnd"/>
      <w:r>
        <w:t xml:space="preserve"> </w:t>
      </w:r>
      <w:proofErr w:type="spellStart"/>
      <w:r>
        <w:t>građana</w:t>
      </w:r>
      <w:proofErr w:type="spellEnd"/>
      <w:r>
        <w:t xml:space="preserve"> </w:t>
      </w:r>
      <w:proofErr w:type="spellStart"/>
      <w:r>
        <w:t>proglašena</w:t>
      </w:r>
      <w:proofErr w:type="spellEnd"/>
      <w:r>
        <w:t xml:space="preserve"> je u </w:t>
      </w:r>
      <w:proofErr w:type="spellStart"/>
      <w:r>
        <w:t>oktobru</w:t>
      </w:r>
      <w:proofErr w:type="spellEnd"/>
      <w:r>
        <w:t xml:space="preserve"> 2019. </w:t>
      </w:r>
      <w:proofErr w:type="spellStart"/>
      <w:r>
        <w:t>godine</w:t>
      </w:r>
      <w:proofErr w:type="spellEnd"/>
      <w:r>
        <w:t xml:space="preserve">,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parlament</w:t>
      </w:r>
      <w:proofErr w:type="spellEnd"/>
      <w:r>
        <w:t xml:space="preserve"> </w:t>
      </w:r>
      <w:proofErr w:type="spellStart"/>
      <w:r>
        <w:t>podneo</w:t>
      </w:r>
      <w:proofErr w:type="spellEnd"/>
      <w:r>
        <w:t xml:space="preserve">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zakona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bi se </w:t>
      </w:r>
      <w:proofErr w:type="spellStart"/>
      <w:r>
        <w:t>uspostavio</w:t>
      </w:r>
      <w:proofErr w:type="spellEnd"/>
      <w:r>
        <w:fldChar w:fldCharType="begin"/>
      </w:r>
      <w:r>
        <w:instrText xml:space="preserve"> HYPERLINK "https://publications.parliament.uk/pa/bills/lbill/2019-2019/0047/20047.pdf" \h </w:instrText>
      </w:r>
      <w:r>
        <w:fldChar w:fldCharType="separate"/>
      </w:r>
      <w:r>
        <w:t xml:space="preserve"> </w:t>
      </w:r>
      <w:r>
        <w:fldChar w:fldCharType="end"/>
      </w:r>
      <w:hyperlink r:id="rId52">
        <w:proofErr w:type="spellStart"/>
        <w:r>
          <w:rPr>
            <w:color w:val="1155CC"/>
            <w:u w:val="single"/>
          </w:rPr>
          <w:t>moratorijum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na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tehnologiju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pr</w:t>
        </w:r>
        <w:r>
          <w:rPr>
            <w:color w:val="1155CC"/>
            <w:u w:val="single"/>
          </w:rPr>
          <w:t>epoznavanja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lica</w:t>
        </w:r>
        <w:proofErr w:type="spellEnd"/>
      </w:hyperlink>
      <w:r>
        <w:t xml:space="preserve">, </w:t>
      </w:r>
      <w:proofErr w:type="spellStart"/>
      <w:r>
        <w:t>dok</w:t>
      </w:r>
      <w:proofErr w:type="spellEnd"/>
      <w:r>
        <w:t xml:space="preserve"> bi se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, </w:t>
      </w:r>
      <w:proofErr w:type="spellStart"/>
      <w:r>
        <w:t>instaliranje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kupovina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za </w:t>
      </w:r>
      <w:proofErr w:type="spellStart"/>
      <w:r>
        <w:t>analiziranje</w:t>
      </w:r>
      <w:proofErr w:type="spellEnd"/>
      <w:r>
        <w:t xml:space="preserve"> </w:t>
      </w:r>
      <w:proofErr w:type="spellStart"/>
      <w:r>
        <w:t>biometrijskih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građana</w:t>
      </w:r>
      <w:proofErr w:type="spellEnd"/>
      <w:r>
        <w:t xml:space="preserve"> u </w:t>
      </w:r>
      <w:proofErr w:type="spellStart"/>
      <w:r>
        <w:t>javnom</w:t>
      </w:r>
      <w:proofErr w:type="spellEnd"/>
      <w:r>
        <w:t xml:space="preserve"> </w:t>
      </w:r>
      <w:proofErr w:type="spellStart"/>
      <w:r>
        <w:t>prostoru</w:t>
      </w:r>
      <w:proofErr w:type="spellEnd"/>
      <w:r>
        <w:t xml:space="preserve"> </w:t>
      </w:r>
      <w:proofErr w:type="spellStart"/>
      <w:r>
        <w:t>smatralo</w:t>
      </w:r>
      <w:proofErr w:type="spellEnd"/>
      <w:r>
        <w:t xml:space="preserve"> </w:t>
      </w:r>
      <w:proofErr w:type="spellStart"/>
      <w:r>
        <w:t>krivičnim</w:t>
      </w:r>
      <w:proofErr w:type="spellEnd"/>
      <w:r>
        <w:t xml:space="preserve"> </w:t>
      </w:r>
      <w:proofErr w:type="spellStart"/>
      <w:r>
        <w:t>delom</w:t>
      </w:r>
      <w:proofErr w:type="spellEnd"/>
      <w:r>
        <w:t>.</w:t>
      </w:r>
    </w:p>
    <w:p w14:paraId="01447420" w14:textId="77777777" w:rsidR="001F671A" w:rsidRDefault="00D4013B">
      <w:pPr>
        <w:spacing w:before="240" w:after="240"/>
        <w:rPr>
          <w:b/>
        </w:rPr>
      </w:pPr>
      <w:r>
        <w:rPr>
          <w:b/>
        </w:rPr>
        <w:t>Argentina</w:t>
      </w:r>
    </w:p>
    <w:p w14:paraId="3A27A619" w14:textId="77777777" w:rsidR="001F671A" w:rsidRDefault="00D4013B">
      <w:pPr>
        <w:spacing w:before="240" w:after="240"/>
      </w:pPr>
      <w:proofErr w:type="spellStart"/>
      <w:r>
        <w:t>Slučaj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stanovnika</w:t>
      </w:r>
      <w:proofErr w:type="spellEnd"/>
      <w:r>
        <w:t xml:space="preserve"> Buenos </w:t>
      </w:r>
      <w:proofErr w:type="spellStart"/>
      <w:r>
        <w:t>Ajresa</w:t>
      </w:r>
      <w:proofErr w:type="spellEnd"/>
      <w:r>
        <w:t xml:space="preserve"> </w:t>
      </w:r>
      <w:proofErr w:type="spellStart"/>
      <w:r>
        <w:t>pokazao</w:t>
      </w:r>
      <w:proofErr w:type="spellEnd"/>
      <w:r>
        <w:t xml:space="preserve"> je </w:t>
      </w:r>
      <w:proofErr w:type="spellStart"/>
      <w:r>
        <w:t>široj</w:t>
      </w:r>
      <w:proofErr w:type="spellEnd"/>
      <w:r>
        <w:t xml:space="preserve"> </w:t>
      </w:r>
      <w:proofErr w:type="spellStart"/>
      <w:r>
        <w:t>javnosti</w:t>
      </w:r>
      <w:proofErr w:type="spellEnd"/>
      <w:r>
        <w:t xml:space="preserve"> u </w:t>
      </w:r>
      <w:proofErr w:type="spellStart"/>
      <w:r>
        <w:t>Argentini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za </w:t>
      </w:r>
      <w:proofErr w:type="spellStart"/>
      <w:r>
        <w:t>prepoznavanje</w:t>
      </w:r>
      <w:proofErr w:type="spellEnd"/>
      <w:r>
        <w:t xml:space="preserve"> </w:t>
      </w:r>
      <w:proofErr w:type="spellStart"/>
      <w:r>
        <w:t>lica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nevinim</w:t>
      </w:r>
      <w:proofErr w:type="spellEnd"/>
      <w:r>
        <w:t xml:space="preserve"> </w:t>
      </w:r>
      <w:proofErr w:type="spellStart"/>
      <w:r>
        <w:t>ljudima</w:t>
      </w:r>
      <w:proofErr w:type="spellEnd"/>
      <w:r>
        <w:t xml:space="preserve"> da </w:t>
      </w:r>
      <w:proofErr w:type="spellStart"/>
      <w:r>
        <w:t>sruči</w:t>
      </w:r>
      <w:proofErr w:type="spellEnd"/>
      <w:r>
        <w:t xml:space="preserve"> </w:t>
      </w:r>
      <w:proofErr w:type="spellStart"/>
      <w:r>
        <w:t>nevolju</w:t>
      </w:r>
      <w:proofErr w:type="spellEnd"/>
      <w:r>
        <w:t xml:space="preserve"> za </w:t>
      </w:r>
      <w:proofErr w:type="spellStart"/>
      <w:r>
        <w:t>vrat</w:t>
      </w:r>
      <w:proofErr w:type="spellEnd"/>
      <w:r>
        <w:t xml:space="preserve">. </w:t>
      </w:r>
      <w:proofErr w:type="spellStart"/>
      <w:r>
        <w:t>Naime</w:t>
      </w:r>
      <w:proofErr w:type="spellEnd"/>
      <w:r>
        <w:t xml:space="preserve">, </w:t>
      </w:r>
      <w:proofErr w:type="spellStart"/>
      <w:r>
        <w:t>čoveka</w:t>
      </w:r>
      <w:proofErr w:type="spellEnd"/>
      <w:r>
        <w:t xml:space="preserve"> je po </w:t>
      </w:r>
      <w:proofErr w:type="spellStart"/>
      <w:r>
        <w:t>ulasku</w:t>
      </w:r>
      <w:proofErr w:type="spellEnd"/>
      <w:r>
        <w:t xml:space="preserve"> u metro </w:t>
      </w:r>
      <w:proofErr w:type="spellStart"/>
      <w:r>
        <w:t>zaustavila</w:t>
      </w:r>
      <w:proofErr w:type="spellEnd"/>
      <w:r>
        <w:t xml:space="preserve"> </w:t>
      </w:r>
      <w:proofErr w:type="spellStart"/>
      <w:r>
        <w:t>policija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ga</w:t>
      </w:r>
      <w:proofErr w:type="spellEnd"/>
      <w:r>
        <w:fldChar w:fldCharType="begin"/>
      </w:r>
      <w:r>
        <w:instrText xml:space="preserve"> HYPERLINK "https://edri.org/dangerous-by-design-a-cautionary-tale-about-facial-recognition/" \h </w:instrText>
      </w:r>
      <w:r>
        <w:fldChar w:fldCharType="separate"/>
      </w:r>
      <w:r>
        <w:t xml:space="preserve"> </w:t>
      </w:r>
      <w:r>
        <w:fldChar w:fldCharType="end"/>
      </w:r>
      <w:hyperlink r:id="rId53">
        <w:proofErr w:type="spellStart"/>
        <w:r>
          <w:rPr>
            <w:color w:val="1155CC"/>
            <w:u w:val="single"/>
          </w:rPr>
          <w:t>pametne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kamere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identifikovale</w:t>
        </w:r>
        <w:proofErr w:type="spellEnd"/>
      </w:hyperlink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navodnog</w:t>
      </w:r>
      <w:proofErr w:type="spellEnd"/>
      <w:r>
        <w:t xml:space="preserve"> </w:t>
      </w:r>
      <w:proofErr w:type="spellStart"/>
      <w:r>
        <w:t>pljačkaša</w:t>
      </w:r>
      <w:proofErr w:type="spellEnd"/>
      <w:r>
        <w:t xml:space="preserve"> za </w:t>
      </w:r>
      <w:proofErr w:type="spellStart"/>
      <w:r>
        <w:t>kojim</w:t>
      </w:r>
      <w:proofErr w:type="spellEnd"/>
      <w:r>
        <w:t xml:space="preserve"> se </w:t>
      </w:r>
      <w:proofErr w:type="spellStart"/>
      <w:r>
        <w:t>traga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17 </w:t>
      </w:r>
      <w:proofErr w:type="spellStart"/>
      <w:r>
        <w:t>godina</w:t>
      </w:r>
      <w:proofErr w:type="spellEnd"/>
      <w:r>
        <w:t xml:space="preserve">. </w:t>
      </w:r>
      <w:proofErr w:type="spellStart"/>
      <w:r>
        <w:t>Lažno</w:t>
      </w:r>
      <w:proofErr w:type="spellEnd"/>
      <w:r>
        <w:t xml:space="preserve"> </w:t>
      </w:r>
      <w:proofErr w:type="spellStart"/>
      <w:r>
        <w:t>osumnjičeni</w:t>
      </w:r>
      <w:proofErr w:type="spellEnd"/>
      <w:r>
        <w:t xml:space="preserve"> je </w:t>
      </w:r>
      <w:proofErr w:type="spellStart"/>
      <w:r>
        <w:t>satima</w:t>
      </w:r>
      <w:proofErr w:type="spellEnd"/>
      <w:r>
        <w:t xml:space="preserve"> </w:t>
      </w:r>
      <w:proofErr w:type="spellStart"/>
      <w:r>
        <w:t>ubeđivao</w:t>
      </w:r>
      <w:proofErr w:type="spellEnd"/>
      <w:r>
        <w:t xml:space="preserve"> </w:t>
      </w:r>
      <w:proofErr w:type="spellStart"/>
      <w:r>
        <w:t>policiju</w:t>
      </w:r>
      <w:proofErr w:type="spellEnd"/>
      <w:r>
        <w:t xml:space="preserve"> da je </w:t>
      </w:r>
      <w:proofErr w:type="spellStart"/>
      <w:r>
        <w:t>nevin</w:t>
      </w:r>
      <w:proofErr w:type="spellEnd"/>
      <w:r>
        <w:t xml:space="preserve">, a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polica</w:t>
      </w:r>
      <w:r>
        <w:t>jci</w:t>
      </w:r>
      <w:proofErr w:type="spellEnd"/>
      <w:r>
        <w:t xml:space="preserve"> </w:t>
      </w:r>
      <w:proofErr w:type="spellStart"/>
      <w:r>
        <w:t>pokušavali</w:t>
      </w:r>
      <w:proofErr w:type="spellEnd"/>
      <w:r>
        <w:t xml:space="preserve"> da “</w:t>
      </w:r>
      <w:proofErr w:type="spellStart"/>
      <w:r>
        <w:t>ubede</w:t>
      </w:r>
      <w:proofErr w:type="spellEnd"/>
      <w:r>
        <w:t xml:space="preserve">” </w:t>
      </w:r>
      <w:proofErr w:type="spellStart"/>
      <w:r>
        <w:t>kompjuterski</w:t>
      </w:r>
      <w:proofErr w:type="spellEnd"/>
      <w:r>
        <w:t xml:space="preserve"> program. Na </w:t>
      </w:r>
      <w:proofErr w:type="spellStart"/>
      <w:r>
        <w:t>kraju</w:t>
      </w:r>
      <w:proofErr w:type="spellEnd"/>
      <w:r>
        <w:t xml:space="preserve"> je </w:t>
      </w:r>
      <w:proofErr w:type="spellStart"/>
      <w:r>
        <w:t>čovek</w:t>
      </w:r>
      <w:proofErr w:type="spellEnd"/>
      <w:r>
        <w:t xml:space="preserve"> </w:t>
      </w:r>
      <w:proofErr w:type="spellStart"/>
      <w:r>
        <w:t>oslobođen</w:t>
      </w:r>
      <w:proofErr w:type="spellEnd"/>
      <w:r>
        <w:t xml:space="preserve">, a po </w:t>
      </w:r>
      <w:proofErr w:type="spellStart"/>
      <w:r>
        <w:t>sopstvenim</w:t>
      </w:r>
      <w:proofErr w:type="spellEnd"/>
      <w:r>
        <w:t xml:space="preserve"> </w:t>
      </w:r>
      <w:proofErr w:type="spellStart"/>
      <w:r>
        <w:t>rečima</w:t>
      </w:r>
      <w:proofErr w:type="spellEnd"/>
      <w:r>
        <w:t xml:space="preserve"> </w:t>
      </w:r>
      <w:proofErr w:type="spellStart"/>
      <w:r>
        <w:t>imao</w:t>
      </w:r>
      <w:proofErr w:type="spellEnd"/>
      <w:r>
        <w:t xml:space="preserve"> je </w:t>
      </w:r>
      <w:proofErr w:type="spellStart"/>
      <w:r>
        <w:t>sreće</w:t>
      </w:r>
      <w:proofErr w:type="spellEnd"/>
      <w:r>
        <w:t xml:space="preserve"> – </w:t>
      </w:r>
      <w:proofErr w:type="spellStart"/>
      <w:r>
        <w:t>jer</w:t>
      </w:r>
      <w:proofErr w:type="spellEnd"/>
      <w:r>
        <w:t xml:space="preserve"> je </w:t>
      </w:r>
      <w:proofErr w:type="spellStart"/>
      <w:r>
        <w:t>belac</w:t>
      </w:r>
      <w:proofErr w:type="spellEnd"/>
      <w:r>
        <w:t xml:space="preserve">. U </w:t>
      </w:r>
      <w:proofErr w:type="spellStart"/>
      <w:r>
        <w:t>jednom</w:t>
      </w:r>
      <w:proofErr w:type="spellEnd"/>
      <w:r>
        <w:fldChar w:fldCharType="begin"/>
      </w:r>
      <w:r>
        <w:instrText xml:space="preserve"> HYPERLINK "https://www.clarin.com/policiales/paso-semana-preso-error-policial-sistema-reconocimiento-facial_0_6KiuC</w:instrText>
      </w:r>
      <w:r>
        <w:instrText xml:space="preserve">u0fy.html" \h </w:instrText>
      </w:r>
      <w:r>
        <w:fldChar w:fldCharType="separate"/>
      </w:r>
      <w:r>
        <w:t xml:space="preserve"> </w:t>
      </w:r>
      <w:r>
        <w:fldChar w:fldCharType="end"/>
      </w:r>
      <w:hyperlink r:id="rId54">
        <w:proofErr w:type="spellStart"/>
        <w:r>
          <w:rPr>
            <w:color w:val="1155CC"/>
            <w:u w:val="single"/>
          </w:rPr>
          <w:t>sličnom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incidentu</w:t>
        </w:r>
        <w:proofErr w:type="spellEnd"/>
      </w:hyperlink>
      <w:r>
        <w:t xml:space="preserve">, </w:t>
      </w:r>
      <w:proofErr w:type="spellStart"/>
      <w:r>
        <w:t>pogrešno</w:t>
      </w:r>
      <w:proofErr w:type="spellEnd"/>
      <w:r>
        <w:t xml:space="preserve"> </w:t>
      </w:r>
      <w:proofErr w:type="spellStart"/>
      <w:r>
        <w:t>osumnjičeni</w:t>
      </w:r>
      <w:proofErr w:type="spellEnd"/>
      <w:r>
        <w:t xml:space="preserve"> </w:t>
      </w:r>
      <w:proofErr w:type="spellStart"/>
      <w:r>
        <w:t>muškarac</w:t>
      </w:r>
      <w:proofErr w:type="spellEnd"/>
      <w:r>
        <w:t xml:space="preserve"> </w:t>
      </w:r>
      <w:proofErr w:type="spellStart"/>
      <w:r>
        <w:t>tamnije</w:t>
      </w:r>
      <w:proofErr w:type="spellEnd"/>
      <w:r>
        <w:t xml:space="preserve"> </w:t>
      </w:r>
      <w:proofErr w:type="spellStart"/>
      <w:r>
        <w:t>kože</w:t>
      </w:r>
      <w:proofErr w:type="spellEnd"/>
      <w:r>
        <w:t xml:space="preserve"> </w:t>
      </w:r>
      <w:proofErr w:type="spellStart"/>
      <w:r>
        <w:t>proveo</w:t>
      </w:r>
      <w:proofErr w:type="spellEnd"/>
      <w:r>
        <w:t xml:space="preserve"> je </w:t>
      </w:r>
      <w:proofErr w:type="spellStart"/>
      <w:r>
        <w:t>čitavih</w:t>
      </w:r>
      <w:proofErr w:type="spellEnd"/>
      <w:r>
        <w:t xml:space="preserve"> </w:t>
      </w:r>
      <w:proofErr w:type="spellStart"/>
      <w:r>
        <w:t>šest</w:t>
      </w:r>
      <w:proofErr w:type="spellEnd"/>
      <w:r>
        <w:t xml:space="preserve"> dana u </w:t>
      </w:r>
      <w:proofErr w:type="spellStart"/>
      <w:r>
        <w:t>pritvoru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pogrešne</w:t>
      </w:r>
      <w:proofErr w:type="spellEnd"/>
      <w:r>
        <w:t xml:space="preserve"> </w:t>
      </w:r>
      <w:proofErr w:type="spellStart"/>
      <w:r>
        <w:t>identifikacije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 xml:space="preserve"> “</w:t>
      </w:r>
      <w:proofErr w:type="spellStart"/>
      <w:r>
        <w:t>pametnog</w:t>
      </w:r>
      <w:proofErr w:type="spellEnd"/>
      <w:r>
        <w:t xml:space="preserve">” </w:t>
      </w:r>
      <w:proofErr w:type="spellStart"/>
      <w:r>
        <w:t>nadzora</w:t>
      </w:r>
      <w:proofErr w:type="spellEnd"/>
      <w:r>
        <w:t>.</w:t>
      </w:r>
    </w:p>
    <w:p w14:paraId="1E1BE8F3" w14:textId="77777777" w:rsidR="001F671A" w:rsidRDefault="00D4013B">
      <w:pPr>
        <w:spacing w:before="240" w:after="240"/>
        <w:rPr>
          <w:b/>
        </w:rPr>
      </w:pPr>
      <w:proofErr w:type="spellStart"/>
      <w:r>
        <w:rPr>
          <w:b/>
        </w:rPr>
        <w:t>Francuska</w:t>
      </w:r>
      <w:proofErr w:type="spellEnd"/>
    </w:p>
    <w:p w14:paraId="2FC46561" w14:textId="77777777" w:rsidR="001F671A" w:rsidRDefault="00D4013B">
      <w:pPr>
        <w:spacing w:before="240" w:after="240"/>
      </w:pPr>
      <w:proofErr w:type="spellStart"/>
      <w:r>
        <w:t>Regionalne</w:t>
      </w:r>
      <w:proofErr w:type="spellEnd"/>
      <w:r>
        <w:t xml:space="preserve"> </w:t>
      </w:r>
      <w:proofErr w:type="spellStart"/>
      <w:r>
        <w:t>vlasti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jugu</w:t>
      </w:r>
      <w:proofErr w:type="spellEnd"/>
      <w:r>
        <w:t xml:space="preserve"> </w:t>
      </w:r>
      <w:proofErr w:type="spellStart"/>
      <w:r>
        <w:t>Francuske</w:t>
      </w:r>
      <w:proofErr w:type="spellEnd"/>
      <w:r>
        <w:t xml:space="preserve"> </w:t>
      </w:r>
      <w:proofErr w:type="spellStart"/>
      <w:r>
        <w:t>dozvolile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probno</w:t>
      </w:r>
      <w:proofErr w:type="spellEnd"/>
      <w:r>
        <w:t xml:space="preserve">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za </w:t>
      </w:r>
      <w:proofErr w:type="spellStart"/>
      <w:r>
        <w:t>prepoznavanje</w:t>
      </w:r>
      <w:proofErr w:type="spellEnd"/>
      <w:r>
        <w:t xml:space="preserve"> </w:t>
      </w:r>
      <w:proofErr w:type="spellStart"/>
      <w:r>
        <w:t>lica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</w:t>
      </w:r>
      <w:r>
        <w:t>lazima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srednje</w:t>
      </w:r>
      <w:proofErr w:type="spellEnd"/>
      <w:r>
        <w:t xml:space="preserve"> </w:t>
      </w:r>
      <w:proofErr w:type="spellStart"/>
      <w:r>
        <w:t>škole</w:t>
      </w:r>
      <w:proofErr w:type="spellEnd"/>
      <w:r>
        <w:t xml:space="preserve">,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je </w:t>
      </w:r>
      <w:proofErr w:type="spellStart"/>
      <w:r>
        <w:t>cilj</w:t>
      </w:r>
      <w:proofErr w:type="spellEnd"/>
      <w:r>
        <w:t xml:space="preserve"> bio </w:t>
      </w:r>
      <w:proofErr w:type="spellStart"/>
      <w:r>
        <w:t>opremanje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škola</w:t>
      </w:r>
      <w:proofErr w:type="spellEnd"/>
      <w:r>
        <w:t xml:space="preserve"> </w:t>
      </w:r>
      <w:proofErr w:type="spellStart"/>
      <w:r>
        <w:t>pametnim</w:t>
      </w:r>
      <w:proofErr w:type="spellEnd"/>
      <w:r>
        <w:t xml:space="preserve"> </w:t>
      </w:r>
      <w:proofErr w:type="spellStart"/>
      <w:r>
        <w:t>nadzorom</w:t>
      </w:r>
      <w:proofErr w:type="spellEnd"/>
      <w:r>
        <w:t xml:space="preserve">. </w:t>
      </w:r>
      <w:proofErr w:type="spellStart"/>
      <w:r>
        <w:t>Međutim</w:t>
      </w:r>
      <w:proofErr w:type="spellEnd"/>
      <w:r>
        <w:t xml:space="preserve">,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za </w:t>
      </w:r>
      <w:proofErr w:type="spellStart"/>
      <w:r>
        <w:t>ljudska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,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sindikat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roditelja</w:t>
      </w:r>
      <w:proofErr w:type="spellEnd"/>
      <w:r>
        <w:t xml:space="preserve"> </w:t>
      </w:r>
      <w:proofErr w:type="spellStart"/>
      <w:r>
        <w:t>podneli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zajednički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sudu</w:t>
      </w:r>
      <w:proofErr w:type="spellEnd"/>
      <w:r>
        <w:t xml:space="preserve"> da se </w:t>
      </w:r>
      <w:proofErr w:type="spellStart"/>
      <w:r>
        <w:t>eksperiment</w:t>
      </w:r>
      <w:proofErr w:type="spellEnd"/>
      <w:r>
        <w:t xml:space="preserve"> </w:t>
      </w:r>
      <w:proofErr w:type="spellStart"/>
      <w:r>
        <w:t>zabrani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naveli</w:t>
      </w:r>
      <w:proofErr w:type="spellEnd"/>
      <w:r>
        <w:t xml:space="preserve">,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preterano</w:t>
      </w:r>
      <w:proofErr w:type="spellEnd"/>
      <w:r>
        <w:t xml:space="preserve"> </w:t>
      </w:r>
      <w:proofErr w:type="spellStart"/>
      <w:r>
        <w:t>intruzivan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Zakonom</w:t>
      </w:r>
      <w:proofErr w:type="spellEnd"/>
      <w:r>
        <w:t xml:space="preserve"> o </w:t>
      </w:r>
      <w:proofErr w:type="spellStart"/>
      <w:r>
        <w:t>zaštiti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ličnosti</w:t>
      </w:r>
      <w:proofErr w:type="spellEnd"/>
      <w:r>
        <w:t xml:space="preserve">. Sud je </w:t>
      </w:r>
      <w:proofErr w:type="spellStart"/>
      <w:r>
        <w:t>krajem</w:t>
      </w:r>
      <w:proofErr w:type="spellEnd"/>
      <w:r>
        <w:t xml:space="preserve"> </w:t>
      </w:r>
      <w:proofErr w:type="spellStart"/>
      <w:r>
        <w:t>februara</w:t>
      </w:r>
      <w:proofErr w:type="spellEnd"/>
      <w:r>
        <w:t xml:space="preserve"> 2020. </w:t>
      </w:r>
      <w:proofErr w:type="spellStart"/>
      <w:r>
        <w:t>doneo</w:t>
      </w:r>
      <w:proofErr w:type="spellEnd"/>
      <w:r>
        <w:t xml:space="preserve"> </w:t>
      </w:r>
      <w:proofErr w:type="spellStart"/>
      <w:r>
        <w:t>odluku</w:t>
      </w:r>
      <w:proofErr w:type="spellEnd"/>
      <w:r>
        <w:t xml:space="preserve"> da</w:t>
      </w:r>
      <w:hyperlink r:id="rId55">
        <w:r>
          <w:t xml:space="preserve"> </w:t>
        </w:r>
      </w:hyperlink>
      <w:hyperlink r:id="rId56">
        <w:proofErr w:type="spellStart"/>
        <w:r>
          <w:rPr>
            <w:color w:val="1155CC"/>
            <w:u w:val="single"/>
          </w:rPr>
          <w:t>prekine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projekat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regionalnih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vlasti</w:t>
        </w:r>
        <w:proofErr w:type="spellEnd"/>
      </w:hyperlink>
      <w:r>
        <w:t xml:space="preserve">, </w:t>
      </w:r>
      <w:proofErr w:type="spellStart"/>
      <w:r>
        <w:t>ističući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ostalog</w:t>
      </w:r>
      <w:proofErr w:type="spellEnd"/>
      <w:r>
        <w:t xml:space="preserve"> da je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pamet</w:t>
      </w:r>
      <w:r>
        <w:t>nog</w:t>
      </w:r>
      <w:proofErr w:type="spellEnd"/>
      <w:r>
        <w:t xml:space="preserve"> </w:t>
      </w:r>
      <w:proofErr w:type="spellStart"/>
      <w:r>
        <w:t>nadzora</w:t>
      </w:r>
      <w:proofErr w:type="spellEnd"/>
      <w:r>
        <w:t xml:space="preserve"> </w:t>
      </w:r>
      <w:proofErr w:type="spellStart"/>
      <w:r>
        <w:t>nesrazmeran</w:t>
      </w:r>
      <w:proofErr w:type="spellEnd"/>
      <w:r>
        <w:t xml:space="preserve"> </w:t>
      </w:r>
      <w:proofErr w:type="spellStart"/>
      <w:r>
        <w:t>svrsi</w:t>
      </w:r>
      <w:proofErr w:type="spellEnd"/>
      <w:r>
        <w:t xml:space="preserve"> </w:t>
      </w:r>
      <w:proofErr w:type="spellStart"/>
      <w:r>
        <w:t>kontrole</w:t>
      </w:r>
      <w:proofErr w:type="spellEnd"/>
      <w:r>
        <w:t xml:space="preserve"> </w:t>
      </w:r>
      <w:proofErr w:type="spellStart"/>
      <w:r>
        <w:t>ulaza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prethodna</w:t>
      </w:r>
      <w:proofErr w:type="spellEnd"/>
      <w:r>
        <w:t xml:space="preserve"> </w:t>
      </w:r>
      <w:proofErr w:type="spellStart"/>
      <w:r>
        <w:t>saglasnost</w:t>
      </w:r>
      <w:proofErr w:type="spellEnd"/>
      <w:r>
        <w:t xml:space="preserve"> </w:t>
      </w:r>
      <w:proofErr w:type="spellStart"/>
      <w:r>
        <w:t>roditelja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validna</w:t>
      </w:r>
      <w:proofErr w:type="spellEnd"/>
      <w:r>
        <w:t xml:space="preserve"> </w:t>
      </w:r>
      <w:proofErr w:type="spellStart"/>
      <w:r>
        <w:t>pravna</w:t>
      </w:r>
      <w:proofErr w:type="spellEnd"/>
      <w:r>
        <w:t xml:space="preserve"> </w:t>
      </w:r>
      <w:proofErr w:type="spellStart"/>
      <w:r>
        <w:t>osnova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upoznati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>.</w:t>
      </w:r>
    </w:p>
    <w:p w14:paraId="1C720F6F" w14:textId="77777777" w:rsidR="001F671A" w:rsidRDefault="00D4013B">
      <w:pPr>
        <w:pStyle w:val="Heading2"/>
        <w:spacing w:before="240" w:after="240"/>
      </w:pPr>
      <w:bookmarkStart w:id="20" w:name="_p5lilniojik0" w:colFirst="0" w:colLast="0"/>
      <w:bookmarkEnd w:id="20"/>
      <w:proofErr w:type="spellStart"/>
      <w:r>
        <w:lastRenderedPageBreak/>
        <w:t>Mediji</w:t>
      </w:r>
      <w:proofErr w:type="spellEnd"/>
    </w:p>
    <w:p w14:paraId="5EC6DCF4" w14:textId="77777777" w:rsidR="001F671A" w:rsidRDefault="00D4013B">
      <w:pPr>
        <w:spacing w:before="240" w:after="240"/>
      </w:pPr>
      <w:proofErr w:type="spellStart"/>
      <w:r>
        <w:t>Izbor</w:t>
      </w:r>
      <w:proofErr w:type="spellEnd"/>
      <w:r>
        <w:t xml:space="preserve"> </w:t>
      </w:r>
      <w:proofErr w:type="spellStart"/>
      <w:r>
        <w:t>izveštaja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medija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zajednice</w:t>
      </w:r>
      <w:proofErr w:type="spellEnd"/>
      <w:r>
        <w:t xml:space="preserve"> o </w:t>
      </w:r>
      <w:proofErr w:type="spellStart"/>
      <w:r>
        <w:t>problemima</w:t>
      </w:r>
      <w:proofErr w:type="spellEnd"/>
      <w:r>
        <w:t xml:space="preserve"> </w:t>
      </w:r>
      <w:proofErr w:type="spellStart"/>
      <w:r>
        <w:t>masovnog</w:t>
      </w:r>
      <w:proofErr w:type="spellEnd"/>
      <w:r>
        <w:t xml:space="preserve"> </w:t>
      </w:r>
      <w:proofErr w:type="spellStart"/>
      <w:r>
        <w:t>nadzora</w:t>
      </w:r>
      <w:proofErr w:type="spellEnd"/>
      <w:r>
        <w:t xml:space="preserve"> u </w:t>
      </w:r>
      <w:proofErr w:type="spellStart"/>
      <w:r>
        <w:t>Srbiji</w:t>
      </w:r>
      <w:proofErr w:type="spellEnd"/>
      <w:r>
        <w:t>.</w:t>
      </w:r>
    </w:p>
    <w:p w14:paraId="0E176F5C" w14:textId="77777777" w:rsidR="001F671A" w:rsidRPr="00D4013B" w:rsidRDefault="00D4013B">
      <w:pPr>
        <w:jc w:val="right"/>
        <w:rPr>
          <w:lang w:val="de-DE"/>
        </w:rPr>
      </w:pPr>
      <w:r w:rsidRPr="00D4013B">
        <w:rPr>
          <w:highlight w:val="yellow"/>
          <w:lang w:val="de-DE"/>
        </w:rPr>
        <w:t>Pročitaj s</w:t>
      </w:r>
      <w:r w:rsidRPr="00D4013B">
        <w:rPr>
          <w:highlight w:val="yellow"/>
          <w:lang w:val="de-DE"/>
        </w:rPr>
        <w:t>ve</w:t>
      </w:r>
    </w:p>
    <w:p w14:paraId="3417D36C" w14:textId="77777777" w:rsidR="001F671A" w:rsidRPr="00D4013B" w:rsidRDefault="001F671A">
      <w:pPr>
        <w:rPr>
          <w:lang w:val="de-DE"/>
        </w:rPr>
      </w:pPr>
    </w:p>
    <w:p w14:paraId="11169627" w14:textId="77777777" w:rsidR="001F671A" w:rsidRPr="00D4013B" w:rsidRDefault="00D4013B">
      <w:pPr>
        <w:rPr>
          <w:i/>
          <w:lang w:val="de-DE"/>
        </w:rPr>
      </w:pPr>
      <w:r w:rsidRPr="00D4013B">
        <w:rPr>
          <w:i/>
          <w:lang w:val="de-DE"/>
        </w:rPr>
        <w:t>Mediji</w:t>
      </w:r>
    </w:p>
    <w:p w14:paraId="2A8B0753" w14:textId="77777777" w:rsidR="001F671A" w:rsidRPr="00D4013B" w:rsidRDefault="00D4013B">
      <w:pPr>
        <w:rPr>
          <w:lang w:val="de-DE"/>
        </w:rPr>
      </w:pPr>
      <w:r w:rsidRPr="00D4013B">
        <w:rPr>
          <w:lang w:val="de-DE"/>
        </w:rPr>
        <w:t>Politika:</w:t>
      </w:r>
      <w:hyperlink r:id="rId57">
        <w:r w:rsidRPr="00D4013B">
          <w:rPr>
            <w:color w:val="1155CC"/>
            <w:u w:val="single"/>
            <w:lang w:val="de-DE"/>
          </w:rPr>
          <w:t xml:space="preserve"> Gde je postavljeno sto novih kamera u Beogradu?</w:t>
        </w:r>
      </w:hyperlink>
    </w:p>
    <w:p w14:paraId="32A4B4A0" w14:textId="77777777" w:rsidR="001F671A" w:rsidRPr="00D4013B" w:rsidRDefault="00D4013B">
      <w:pPr>
        <w:rPr>
          <w:lang w:val="de-DE"/>
        </w:rPr>
      </w:pPr>
      <w:r w:rsidRPr="00D4013B">
        <w:rPr>
          <w:lang w:val="de-DE"/>
        </w:rPr>
        <w:t xml:space="preserve">Blic: </w:t>
      </w:r>
      <w:hyperlink r:id="rId58">
        <w:r w:rsidRPr="00D4013B">
          <w:rPr>
            <w:color w:val="1155CC"/>
            <w:u w:val="single"/>
            <w:lang w:val="de-DE"/>
          </w:rPr>
          <w:t>Beograđane će narednih godina na ulicama SNIMATI JOŠ 1.000 KAMERA</w:t>
        </w:r>
      </w:hyperlink>
    </w:p>
    <w:p w14:paraId="73B21DD0" w14:textId="77777777" w:rsidR="001F671A" w:rsidRPr="00D4013B" w:rsidRDefault="00D4013B">
      <w:pPr>
        <w:rPr>
          <w:lang w:val="de-DE"/>
        </w:rPr>
      </w:pPr>
      <w:r w:rsidRPr="00D4013B">
        <w:rPr>
          <w:lang w:val="de-DE"/>
        </w:rPr>
        <w:t xml:space="preserve">RTS: </w:t>
      </w:r>
      <w:hyperlink r:id="rId59">
        <w:r w:rsidRPr="00D4013B">
          <w:rPr>
            <w:color w:val="1155CC"/>
            <w:u w:val="single"/>
            <w:lang w:val="de-DE"/>
          </w:rPr>
          <w:t>Šta će i koga snimati 1.000 novih kamera po gradskim ulicama</w:t>
        </w:r>
      </w:hyperlink>
    </w:p>
    <w:p w14:paraId="132E9D8A" w14:textId="77777777" w:rsidR="001F671A" w:rsidRPr="00D4013B" w:rsidRDefault="00D4013B">
      <w:pPr>
        <w:rPr>
          <w:lang w:val="de-DE"/>
        </w:rPr>
      </w:pPr>
      <w:r w:rsidRPr="00D4013B">
        <w:rPr>
          <w:lang w:val="de-DE"/>
        </w:rPr>
        <w:t xml:space="preserve">N1: </w:t>
      </w:r>
      <w:hyperlink r:id="rId60">
        <w:r w:rsidRPr="00D4013B">
          <w:rPr>
            <w:color w:val="1155CC"/>
            <w:u w:val="single"/>
            <w:lang w:val="de-DE"/>
          </w:rPr>
          <w:t>Huawei već postavio kamere za video nadzor u Beogradu</w:t>
        </w:r>
      </w:hyperlink>
    </w:p>
    <w:p w14:paraId="7E5E7D0A" w14:textId="77777777" w:rsidR="001F671A" w:rsidRDefault="00D4013B">
      <w:r>
        <w:t xml:space="preserve">Danas: </w:t>
      </w:r>
      <w:hyperlink r:id="rId61">
        <w:r>
          <w:rPr>
            <w:color w:val="1155CC"/>
            <w:u w:val="single"/>
          </w:rPr>
          <w:t xml:space="preserve">„MUP do </w:t>
        </w:r>
        <w:proofErr w:type="spellStart"/>
        <w:r>
          <w:rPr>
            <w:color w:val="1155CC"/>
            <w:u w:val="single"/>
          </w:rPr>
          <w:t>daljeg</w:t>
        </w:r>
        <w:proofErr w:type="spellEnd"/>
        <w:r>
          <w:rPr>
            <w:color w:val="1155CC"/>
            <w:u w:val="single"/>
          </w:rPr>
          <w:t xml:space="preserve"> da </w:t>
        </w:r>
        <w:proofErr w:type="spellStart"/>
        <w:r>
          <w:rPr>
            <w:color w:val="1155CC"/>
            <w:u w:val="single"/>
          </w:rPr>
          <w:t>obustavi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uvođenje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sistema</w:t>
        </w:r>
        <w:proofErr w:type="spellEnd"/>
        <w:r>
          <w:rPr>
            <w:color w:val="1155CC"/>
            <w:u w:val="single"/>
          </w:rPr>
          <w:t xml:space="preserve"> za </w:t>
        </w:r>
        <w:proofErr w:type="spellStart"/>
        <w:r>
          <w:rPr>
            <w:color w:val="1155CC"/>
            <w:u w:val="single"/>
          </w:rPr>
          <w:t>pametan</w:t>
        </w:r>
        <w:proofErr w:type="spellEnd"/>
        <w:r>
          <w:rPr>
            <w:color w:val="1155CC"/>
            <w:u w:val="single"/>
          </w:rPr>
          <w:t xml:space="preserve"> video </w:t>
        </w:r>
        <w:proofErr w:type="spellStart"/>
        <w:r>
          <w:rPr>
            <w:color w:val="1155CC"/>
            <w:u w:val="single"/>
          </w:rPr>
          <w:t>nadzor</w:t>
        </w:r>
        <w:proofErr w:type="spellEnd"/>
        <w:r>
          <w:rPr>
            <w:color w:val="1155CC"/>
            <w:u w:val="single"/>
          </w:rPr>
          <w:t>“</w:t>
        </w:r>
      </w:hyperlink>
      <w:r>
        <w:br/>
        <w:t xml:space="preserve">(EN) </w:t>
      </w:r>
      <w:proofErr w:type="spellStart"/>
      <w:r>
        <w:t>Foreigh</w:t>
      </w:r>
      <w:proofErr w:type="spellEnd"/>
      <w:r>
        <w:t xml:space="preserve"> Policy: </w:t>
      </w:r>
      <w:hyperlink r:id="rId62">
        <w:r>
          <w:rPr>
            <w:color w:val="1155CC"/>
            <w:u w:val="single"/>
          </w:rPr>
          <w:t>Big Brother Comes to Belgrade</w:t>
        </w:r>
      </w:hyperlink>
    </w:p>
    <w:p w14:paraId="09EFD488" w14:textId="77777777" w:rsidR="001F671A" w:rsidRDefault="00D4013B">
      <w:r>
        <w:t xml:space="preserve">(EN) CBS: </w:t>
      </w:r>
      <w:hyperlink r:id="rId63">
        <w:r>
          <w:rPr>
            <w:color w:val="1155CC"/>
            <w:u w:val="single"/>
          </w:rPr>
          <w:t>Chinese facial recognition tech installed in nations vulnerable to abuse</w:t>
        </w:r>
      </w:hyperlink>
    </w:p>
    <w:p w14:paraId="50B92E76" w14:textId="77777777" w:rsidR="001F671A" w:rsidRDefault="00D4013B">
      <w:r>
        <w:t xml:space="preserve">(EN) </w:t>
      </w:r>
      <w:proofErr w:type="spellStart"/>
      <w:r>
        <w:t>ZDnet</w:t>
      </w:r>
      <w:proofErr w:type="spellEnd"/>
      <w:r>
        <w:t xml:space="preserve">: </w:t>
      </w:r>
      <w:hyperlink r:id="rId64">
        <w:r>
          <w:rPr>
            <w:color w:val="1155CC"/>
            <w:u w:val="single"/>
          </w:rPr>
          <w:t>Huawei's surveillance system in Ser</w:t>
        </w:r>
        <w:r>
          <w:rPr>
            <w:color w:val="1155CC"/>
            <w:u w:val="single"/>
          </w:rPr>
          <w:t>bia threatens citizens' rights, watchdog warns</w:t>
        </w:r>
      </w:hyperlink>
    </w:p>
    <w:p w14:paraId="6B384286" w14:textId="77777777" w:rsidR="001F671A" w:rsidRDefault="001F671A">
      <w:pPr>
        <w:rPr>
          <w:i/>
        </w:rPr>
      </w:pPr>
    </w:p>
    <w:p w14:paraId="685D10D4" w14:textId="77777777" w:rsidR="001F671A" w:rsidRDefault="00D4013B">
      <w:pPr>
        <w:rPr>
          <w:i/>
        </w:rPr>
      </w:pPr>
      <w:proofErr w:type="spellStart"/>
      <w:r>
        <w:rPr>
          <w:i/>
        </w:rPr>
        <w:t>Analize</w:t>
      </w:r>
      <w:proofErr w:type="spellEnd"/>
    </w:p>
    <w:p w14:paraId="555B827C" w14:textId="77777777" w:rsidR="001F671A" w:rsidRDefault="00D4013B">
      <w:proofErr w:type="spellStart"/>
      <w:r>
        <w:t>Peščanik</w:t>
      </w:r>
      <w:proofErr w:type="spellEnd"/>
      <w:r>
        <w:t xml:space="preserve"> (</w:t>
      </w:r>
      <w:proofErr w:type="spellStart"/>
      <w:r>
        <w:t>Saša</w:t>
      </w:r>
      <w:proofErr w:type="spellEnd"/>
      <w:r>
        <w:t xml:space="preserve"> </w:t>
      </w:r>
      <w:proofErr w:type="spellStart"/>
      <w:r>
        <w:t>Đorđević</w:t>
      </w:r>
      <w:proofErr w:type="spellEnd"/>
      <w:r>
        <w:t xml:space="preserve">): </w:t>
      </w:r>
      <w:hyperlink r:id="rId65">
        <w:proofErr w:type="spellStart"/>
        <w:r>
          <w:rPr>
            <w:color w:val="1155CC"/>
            <w:u w:val="single"/>
          </w:rPr>
          <w:t>Javno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snimanje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tajnim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kamerama</w:t>
        </w:r>
        <w:proofErr w:type="spellEnd"/>
      </w:hyperlink>
    </w:p>
    <w:p w14:paraId="32A9B759" w14:textId="77777777" w:rsidR="001F671A" w:rsidRDefault="00D4013B">
      <w:r>
        <w:t xml:space="preserve">BFPE (Stefan </w:t>
      </w:r>
      <w:proofErr w:type="spellStart"/>
      <w:r>
        <w:t>Vladisavljev</w:t>
      </w:r>
      <w:proofErr w:type="spellEnd"/>
      <w:r>
        <w:t xml:space="preserve">): </w:t>
      </w:r>
      <w:hyperlink r:id="rId66">
        <w:r>
          <w:rPr>
            <w:color w:val="1155CC"/>
            <w:u w:val="single"/>
          </w:rPr>
          <w:t xml:space="preserve">Da li Kina </w:t>
        </w:r>
        <w:proofErr w:type="spellStart"/>
        <w:r>
          <w:rPr>
            <w:color w:val="1155CC"/>
            <w:u w:val="single"/>
          </w:rPr>
          <w:t>može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postati</w:t>
        </w:r>
        <w:proofErr w:type="spellEnd"/>
        <w:r>
          <w:rPr>
            <w:color w:val="1155CC"/>
            <w:u w:val="single"/>
          </w:rPr>
          <w:t xml:space="preserve"> “</w:t>
        </w:r>
        <w:proofErr w:type="spellStart"/>
        <w:r>
          <w:rPr>
            <w:color w:val="1155CC"/>
            <w:u w:val="single"/>
          </w:rPr>
          <w:t>Veliki</w:t>
        </w:r>
        <w:proofErr w:type="spellEnd"/>
        <w:r>
          <w:rPr>
            <w:color w:val="1155CC"/>
            <w:u w:val="single"/>
          </w:rPr>
          <w:t xml:space="preserve"> brat” </w:t>
        </w:r>
        <w:proofErr w:type="spellStart"/>
        <w:r>
          <w:rPr>
            <w:color w:val="1155CC"/>
            <w:u w:val="single"/>
          </w:rPr>
          <w:t>Srbije</w:t>
        </w:r>
        <w:proofErr w:type="spellEnd"/>
        <w:r>
          <w:rPr>
            <w:color w:val="1155CC"/>
            <w:u w:val="single"/>
          </w:rPr>
          <w:t>?</w:t>
        </w:r>
      </w:hyperlink>
    </w:p>
    <w:p w14:paraId="33EBA52E" w14:textId="77777777" w:rsidR="001F671A" w:rsidRDefault="00D4013B">
      <w:r>
        <w:t>Talas (</w:t>
      </w:r>
      <w:proofErr w:type="spellStart"/>
      <w:r>
        <w:t>Zoja</w:t>
      </w:r>
      <w:proofErr w:type="spellEnd"/>
      <w:r>
        <w:t xml:space="preserve"> </w:t>
      </w:r>
      <w:proofErr w:type="spellStart"/>
      <w:r>
        <w:t>Kukić</w:t>
      </w:r>
      <w:proofErr w:type="spellEnd"/>
      <w:r>
        <w:t xml:space="preserve">): </w:t>
      </w:r>
      <w:hyperlink r:id="rId67">
        <w:proofErr w:type="spellStart"/>
        <w:r>
          <w:rPr>
            <w:color w:val="1155CC"/>
            <w:u w:val="single"/>
          </w:rPr>
          <w:t>Zaštita</w:t>
        </w:r>
        <w:proofErr w:type="spellEnd"/>
        <w:r>
          <w:rPr>
            <w:color w:val="1155CC"/>
            <w:u w:val="single"/>
          </w:rPr>
          <w:t xml:space="preserve"> od </w:t>
        </w:r>
        <w:proofErr w:type="spellStart"/>
        <w:r>
          <w:rPr>
            <w:color w:val="1155CC"/>
            <w:u w:val="single"/>
          </w:rPr>
          <w:t>krim</w:t>
        </w:r>
        <w:r>
          <w:rPr>
            <w:color w:val="1155CC"/>
            <w:u w:val="single"/>
          </w:rPr>
          <w:t>inala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ili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ugrožavanje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slobode</w:t>
        </w:r>
        <w:proofErr w:type="spellEnd"/>
        <w:r>
          <w:rPr>
            <w:color w:val="1155CC"/>
            <w:u w:val="single"/>
          </w:rPr>
          <w:t>?</w:t>
        </w:r>
      </w:hyperlink>
    </w:p>
    <w:p w14:paraId="722C9300" w14:textId="77777777" w:rsidR="001F671A" w:rsidRDefault="00D4013B">
      <w:proofErr w:type="spellStart"/>
      <w:r>
        <w:t>Istinomer</w:t>
      </w:r>
      <w:proofErr w:type="spellEnd"/>
      <w:r>
        <w:t xml:space="preserve"> (</w:t>
      </w:r>
      <w:proofErr w:type="spellStart"/>
      <w:r>
        <w:t>Spasoje</w:t>
      </w:r>
      <w:proofErr w:type="spellEnd"/>
      <w:r>
        <w:t xml:space="preserve"> </w:t>
      </w:r>
      <w:proofErr w:type="spellStart"/>
      <w:r>
        <w:t>Veselinović</w:t>
      </w:r>
      <w:proofErr w:type="spellEnd"/>
      <w:r>
        <w:t xml:space="preserve">): </w:t>
      </w:r>
      <w:hyperlink r:id="rId68">
        <w:r>
          <w:rPr>
            <w:color w:val="1155CC"/>
            <w:u w:val="single"/>
          </w:rPr>
          <w:t xml:space="preserve">Saga </w:t>
        </w:r>
        <w:proofErr w:type="spellStart"/>
        <w:r>
          <w:rPr>
            <w:color w:val="1155CC"/>
            <w:u w:val="single"/>
          </w:rPr>
          <w:t>Huavej</w:t>
        </w:r>
        <w:proofErr w:type="spellEnd"/>
      </w:hyperlink>
    </w:p>
    <w:p w14:paraId="3310572B" w14:textId="77777777" w:rsidR="001F671A" w:rsidRDefault="00D4013B">
      <w:r>
        <w:t>Medium (</w:t>
      </w:r>
      <w:proofErr w:type="spellStart"/>
      <w:r>
        <w:t>Marija</w:t>
      </w:r>
      <w:proofErr w:type="spellEnd"/>
      <w:r>
        <w:t xml:space="preserve"> </w:t>
      </w:r>
      <w:proofErr w:type="spellStart"/>
      <w:r>
        <w:t>Gavrilov</w:t>
      </w:r>
      <w:proofErr w:type="spellEnd"/>
      <w:r>
        <w:t>):</w:t>
      </w:r>
      <w:hyperlink r:id="rId69">
        <w:r>
          <w:t xml:space="preserve"> </w:t>
        </w:r>
      </w:hyperlink>
      <w:hyperlink r:id="rId70">
        <w:r>
          <w:rPr>
            <w:color w:val="1155CC"/>
            <w:u w:val="single"/>
          </w:rPr>
          <w:t xml:space="preserve">Pod </w:t>
        </w:r>
        <w:proofErr w:type="spellStart"/>
        <w:r>
          <w:rPr>
            <w:color w:val="1155CC"/>
            <w:u w:val="single"/>
          </w:rPr>
          <w:t>kineskim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digitalnim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pojasom</w:t>
        </w:r>
        <w:proofErr w:type="spellEnd"/>
      </w:hyperlink>
    </w:p>
    <w:p w14:paraId="14ECE351" w14:textId="77777777" w:rsidR="001F671A" w:rsidRDefault="001F671A"/>
    <w:p w14:paraId="5ED953F8" w14:textId="77777777" w:rsidR="001F671A" w:rsidRDefault="001F671A">
      <w:pPr>
        <w:spacing w:before="240" w:after="240"/>
        <w:rPr>
          <w:b/>
          <w:sz w:val="24"/>
          <w:szCs w:val="24"/>
        </w:rPr>
      </w:pPr>
    </w:p>
    <w:p w14:paraId="52773E1D" w14:textId="77777777" w:rsidR="001F671A" w:rsidRDefault="001F671A"/>
    <w:p w14:paraId="4396C364" w14:textId="77777777" w:rsidR="001F671A" w:rsidRDefault="001F671A"/>
    <w:p w14:paraId="09D2998A" w14:textId="77777777" w:rsidR="001F671A" w:rsidRDefault="00D4013B">
      <w:pPr>
        <w:pStyle w:val="Heading1"/>
        <w:spacing w:after="240"/>
      </w:pPr>
      <w:bookmarkStart w:id="21" w:name="_2402qxjfwj3y" w:colFirst="0" w:colLast="0"/>
      <w:bookmarkEnd w:id="21"/>
      <w:r>
        <w:t xml:space="preserve">Ko </w:t>
      </w:r>
      <w:proofErr w:type="spellStart"/>
      <w:r>
        <w:t>smo</w:t>
      </w:r>
      <w:proofErr w:type="spellEnd"/>
      <w:r>
        <w:t xml:space="preserve"> mi?</w:t>
      </w:r>
    </w:p>
    <w:p w14:paraId="6F58FE2C" w14:textId="77777777" w:rsidR="001F671A" w:rsidRDefault="00D4013B">
      <w:pPr>
        <w:spacing w:before="240" w:after="240"/>
      </w:pPr>
      <w:r>
        <w:t xml:space="preserve">Mi </w:t>
      </w:r>
      <w:proofErr w:type="spellStart"/>
      <w:r>
        <w:t>smo</w:t>
      </w:r>
      <w:proofErr w:type="spellEnd"/>
      <w:r>
        <w:t xml:space="preserve"> </w:t>
      </w:r>
      <w:proofErr w:type="spellStart"/>
      <w:r>
        <w:t>zajednica</w:t>
      </w:r>
      <w:proofErr w:type="spellEnd"/>
      <w:r>
        <w:t xml:space="preserve"> </w:t>
      </w:r>
      <w:proofErr w:type="spellStart"/>
      <w:r>
        <w:t>pojedinaca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zalažu</w:t>
      </w:r>
      <w:proofErr w:type="spellEnd"/>
      <w:r>
        <w:t xml:space="preserve"> za </w:t>
      </w:r>
      <w:proofErr w:type="spellStart"/>
      <w:r>
        <w:t>odgovorno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 xml:space="preserve"> za </w:t>
      </w:r>
      <w:proofErr w:type="spellStart"/>
      <w:r>
        <w:t>nadzor</w:t>
      </w:r>
      <w:proofErr w:type="spellEnd"/>
      <w:r>
        <w:t xml:space="preserve">.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je </w:t>
      </w:r>
      <w:proofErr w:type="spellStart"/>
      <w:r>
        <w:t>zaštita</w:t>
      </w:r>
      <w:proofErr w:type="spellEnd"/>
      <w:r>
        <w:t xml:space="preserve"> </w:t>
      </w:r>
      <w:proofErr w:type="spellStart"/>
      <w:r>
        <w:t>privatnosti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dostojanstva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građana</w:t>
      </w:r>
      <w:proofErr w:type="spellEnd"/>
      <w:r>
        <w:t>.</w:t>
      </w:r>
    </w:p>
    <w:p w14:paraId="441BE348" w14:textId="77777777" w:rsidR="001F671A" w:rsidRDefault="001F671A">
      <w:pPr>
        <w:spacing w:before="240" w:after="240"/>
        <w:ind w:left="720"/>
        <w:jc w:val="both"/>
      </w:pPr>
    </w:p>
    <w:p w14:paraId="7CEB2063" w14:textId="77777777" w:rsidR="001F671A" w:rsidRDefault="001F671A">
      <w:pPr>
        <w:spacing w:before="240" w:after="240"/>
        <w:ind w:left="720"/>
        <w:jc w:val="both"/>
      </w:pPr>
    </w:p>
    <w:p w14:paraId="634670FF" w14:textId="77777777" w:rsidR="001F671A" w:rsidRDefault="001F671A">
      <w:pPr>
        <w:spacing w:before="240" w:after="240"/>
        <w:ind w:left="720"/>
        <w:jc w:val="both"/>
      </w:pPr>
    </w:p>
    <w:p w14:paraId="2069CA5E" w14:textId="77777777" w:rsidR="001F671A" w:rsidRDefault="001F671A">
      <w:pPr>
        <w:spacing w:before="240" w:after="240"/>
        <w:ind w:left="720"/>
        <w:jc w:val="both"/>
      </w:pPr>
    </w:p>
    <w:p w14:paraId="158548ED" w14:textId="77777777" w:rsidR="001F671A" w:rsidRDefault="001F671A">
      <w:pPr>
        <w:spacing w:before="240" w:after="240"/>
        <w:ind w:left="720"/>
        <w:jc w:val="both"/>
      </w:pPr>
    </w:p>
    <w:p w14:paraId="354B583B" w14:textId="77777777" w:rsidR="001F671A" w:rsidRDefault="001F671A">
      <w:pPr>
        <w:spacing w:before="240" w:after="240"/>
        <w:ind w:left="720"/>
        <w:jc w:val="both"/>
      </w:pPr>
    </w:p>
    <w:p w14:paraId="2684A8C0" w14:textId="77777777" w:rsidR="001F671A" w:rsidRDefault="001F671A">
      <w:pPr>
        <w:spacing w:before="240" w:after="240"/>
        <w:ind w:left="720"/>
        <w:jc w:val="both"/>
      </w:pPr>
    </w:p>
    <w:p w14:paraId="4A4A9502" w14:textId="77777777" w:rsidR="001F671A" w:rsidRDefault="001F671A">
      <w:pPr>
        <w:spacing w:before="240" w:after="240"/>
        <w:ind w:left="720"/>
        <w:jc w:val="both"/>
      </w:pPr>
    </w:p>
    <w:p w14:paraId="2A433D9A" w14:textId="77777777" w:rsidR="001F671A" w:rsidRDefault="001F671A">
      <w:pPr>
        <w:spacing w:before="240" w:after="240"/>
        <w:ind w:left="720"/>
        <w:jc w:val="both"/>
      </w:pPr>
    </w:p>
    <w:p w14:paraId="709F088C" w14:textId="77777777" w:rsidR="001F671A" w:rsidRDefault="001F671A">
      <w:pPr>
        <w:spacing w:before="240" w:after="240"/>
        <w:ind w:left="720"/>
        <w:jc w:val="both"/>
      </w:pPr>
    </w:p>
    <w:p w14:paraId="2017C744" w14:textId="77777777" w:rsidR="001F671A" w:rsidRDefault="001F671A">
      <w:pPr>
        <w:spacing w:before="240" w:after="240"/>
        <w:ind w:left="720"/>
        <w:jc w:val="both"/>
      </w:pPr>
    </w:p>
    <w:p w14:paraId="4B443E77" w14:textId="77777777" w:rsidR="001F671A" w:rsidRDefault="00D4013B">
      <w:pPr>
        <w:pStyle w:val="Heading1"/>
        <w:spacing w:before="240" w:after="240"/>
        <w:jc w:val="both"/>
      </w:pPr>
      <w:bookmarkStart w:id="22" w:name="_s1p7eexs125z" w:colFirst="0" w:colLast="0"/>
      <w:bookmarkEnd w:id="22"/>
      <w:r>
        <w:t>OVO NE IDE NA SAJT:</w:t>
      </w:r>
    </w:p>
    <w:p w14:paraId="141D2F01" w14:textId="77777777" w:rsidR="001F671A" w:rsidRDefault="001F671A"/>
    <w:p w14:paraId="3EA0EFB0" w14:textId="77777777" w:rsidR="001F671A" w:rsidRDefault="00D4013B">
      <w:pPr>
        <w:spacing w:after="24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hiljade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kamera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sve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slobode</w:t>
      </w:r>
      <w:proofErr w:type="spellEnd"/>
    </w:p>
    <w:p w14:paraId="3F1800DD" w14:textId="77777777" w:rsidR="001F671A" w:rsidRDefault="00D4013B">
      <w:pPr>
        <w:spacing w:before="240" w:after="240"/>
      </w:pPr>
      <w:r>
        <w:t xml:space="preserve"> </w:t>
      </w:r>
    </w:p>
    <w:p w14:paraId="16E5F488" w14:textId="77777777" w:rsidR="001F671A" w:rsidRDefault="00D4013B">
      <w:pPr>
        <w:spacing w:before="240" w:after="240"/>
      </w:pPr>
      <w:proofErr w:type="spellStart"/>
      <w:r>
        <w:t>Kamere</w:t>
      </w:r>
      <w:proofErr w:type="spellEnd"/>
      <w:r>
        <w:t xml:space="preserve"> za </w:t>
      </w:r>
      <w:proofErr w:type="spellStart"/>
      <w:r>
        <w:t>prepoznavan</w:t>
      </w:r>
      <w:r>
        <w:t>je</w:t>
      </w:r>
      <w:proofErr w:type="spellEnd"/>
      <w:r>
        <w:t xml:space="preserve"> </w:t>
      </w:r>
      <w:proofErr w:type="spellStart"/>
      <w:r>
        <w:t>lica</w:t>
      </w:r>
      <w:proofErr w:type="spellEnd"/>
      <w:r>
        <w:t xml:space="preserve"> </w:t>
      </w:r>
      <w:proofErr w:type="spellStart"/>
      <w:r>
        <w:t>zauzimaju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</w:t>
      </w:r>
      <w:proofErr w:type="spellStart"/>
      <w:r>
        <w:t>prostore</w:t>
      </w:r>
      <w:proofErr w:type="spellEnd"/>
      <w:r>
        <w:t xml:space="preserve"> *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pametnog</w:t>
      </w:r>
      <w:proofErr w:type="spellEnd"/>
      <w:r>
        <w:t xml:space="preserve"> </w:t>
      </w:r>
      <w:proofErr w:type="spellStart"/>
      <w:r>
        <w:t>nadzora</w:t>
      </w:r>
      <w:proofErr w:type="spellEnd"/>
      <w:r>
        <w:t xml:space="preserve"> </w:t>
      </w:r>
      <w:proofErr w:type="spellStart"/>
      <w:r>
        <w:t>ugrožava</w:t>
      </w:r>
      <w:proofErr w:type="spellEnd"/>
      <w:r>
        <w:t xml:space="preserve"> </w:t>
      </w:r>
      <w:proofErr w:type="spellStart"/>
      <w:r>
        <w:t>naša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* </w:t>
      </w:r>
      <w:proofErr w:type="spellStart"/>
      <w:r>
        <w:t>Bezbedan</w:t>
      </w:r>
      <w:proofErr w:type="spellEnd"/>
      <w:r>
        <w:t xml:space="preserve"> grad je </w:t>
      </w:r>
      <w:proofErr w:type="spellStart"/>
      <w:r>
        <w:t>moguć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bez </w:t>
      </w:r>
      <w:proofErr w:type="spellStart"/>
      <w:r>
        <w:t>pokoravanja</w:t>
      </w:r>
      <w:proofErr w:type="spellEnd"/>
      <w:r>
        <w:t xml:space="preserve"> </w:t>
      </w:r>
      <w:proofErr w:type="spellStart"/>
      <w:r>
        <w:t>građana</w:t>
      </w:r>
      <w:proofErr w:type="spellEnd"/>
      <w:r>
        <w:t xml:space="preserve"> * </w:t>
      </w:r>
      <w:proofErr w:type="spellStart"/>
      <w:r>
        <w:t>Tehnološke</w:t>
      </w:r>
      <w:proofErr w:type="spellEnd"/>
      <w:r>
        <w:t xml:space="preserve"> </w:t>
      </w:r>
      <w:proofErr w:type="spellStart"/>
      <w:r>
        <w:t>inovacije</w:t>
      </w:r>
      <w:proofErr w:type="spellEnd"/>
      <w:r>
        <w:t xml:space="preserve"> ne </w:t>
      </w:r>
      <w:proofErr w:type="spellStart"/>
      <w:r>
        <w:t>moramo</w:t>
      </w:r>
      <w:proofErr w:type="spellEnd"/>
      <w:r>
        <w:t xml:space="preserve"> </w:t>
      </w:r>
      <w:proofErr w:type="spellStart"/>
      <w:r>
        <w:t>plaćati</w:t>
      </w:r>
      <w:proofErr w:type="spellEnd"/>
      <w:r>
        <w:t xml:space="preserve"> </w:t>
      </w:r>
      <w:proofErr w:type="spellStart"/>
      <w:r>
        <w:t>svojom</w:t>
      </w:r>
      <w:proofErr w:type="spellEnd"/>
      <w:r>
        <w:t xml:space="preserve"> </w:t>
      </w:r>
      <w:proofErr w:type="spellStart"/>
      <w:r>
        <w:t>slobodom</w:t>
      </w:r>
      <w:proofErr w:type="spellEnd"/>
      <w:r>
        <w:t xml:space="preserve"> *</w:t>
      </w:r>
    </w:p>
    <w:p w14:paraId="0EE2BB82" w14:textId="77777777" w:rsidR="001F671A" w:rsidRDefault="00D4013B">
      <w:pPr>
        <w:spacing w:before="240" w:after="240"/>
        <w:jc w:val="both"/>
      </w:pPr>
      <w:r>
        <w:t xml:space="preserve"> </w:t>
      </w:r>
    </w:p>
    <w:p w14:paraId="2B402340" w14:textId="77777777" w:rsidR="001F671A" w:rsidRDefault="00D4013B">
      <w:pPr>
        <w:spacing w:before="240" w:after="240"/>
        <w:rPr>
          <w:b/>
          <w:sz w:val="28"/>
          <w:szCs w:val="28"/>
        </w:rPr>
      </w:pPr>
      <w:r>
        <w:t xml:space="preserve"> </w:t>
      </w:r>
      <w:proofErr w:type="spellStart"/>
      <w:r>
        <w:rPr>
          <w:b/>
          <w:sz w:val="28"/>
          <w:szCs w:val="28"/>
        </w:rPr>
        <w:t>Tehnike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zaštite</w:t>
      </w:r>
      <w:proofErr w:type="spellEnd"/>
      <w:r>
        <w:rPr>
          <w:b/>
          <w:sz w:val="28"/>
          <w:szCs w:val="28"/>
        </w:rPr>
        <w:t xml:space="preserve">    </w:t>
      </w:r>
    </w:p>
    <w:p w14:paraId="56950A7E" w14:textId="77777777" w:rsidR="001F671A" w:rsidRDefault="00D4013B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pametnog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nadzora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sastoji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raznih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različitog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kvaliteta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neke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zbuniti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jača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šminka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naočare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sunce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drugima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fldChar w:fldCharType="begin"/>
      </w:r>
      <w:r>
        <w:instrText xml:space="preserve"> HYPERLINK "https://www.ft.com/content/42415608-340c-4c0a-8c93-f22cdd4cc2d6" \h </w:instrText>
      </w:r>
      <w:r>
        <w:fldChar w:fldCharType="separate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end"/>
      </w:r>
      <w:hyperlink r:id="rId71">
        <w:proofErr w:type="spellStart"/>
        <w:r>
          <w:rPr>
            <w:color w:val="1155CC"/>
            <w:sz w:val="24"/>
            <w:szCs w:val="24"/>
            <w:u w:val="single"/>
          </w:rPr>
          <w:t>nisu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color w:val="1155CC"/>
            <w:sz w:val="24"/>
            <w:szCs w:val="24"/>
            <w:u w:val="single"/>
          </w:rPr>
          <w:t>prepreka</w:t>
        </w:r>
        <w:proofErr w:type="spellEnd"/>
      </w:hyperlink>
      <w:r>
        <w:rPr>
          <w:sz w:val="24"/>
          <w:szCs w:val="24"/>
        </w:rPr>
        <w:t>.</w:t>
      </w:r>
    </w:p>
    <w:p w14:paraId="2EC05F1D" w14:textId="77777777" w:rsidR="001F671A" w:rsidRDefault="00D4013B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naprednije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karakteristike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softvera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koristi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prepoznavanje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poređenje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srećom</w:t>
      </w:r>
      <w:proofErr w:type="spellEnd"/>
      <w:r>
        <w:rPr>
          <w:sz w:val="24"/>
          <w:szCs w:val="24"/>
        </w:rPr>
        <w:t xml:space="preserve">, prate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kreativnije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protivmere</w:t>
      </w:r>
      <w:proofErr w:type="spellEnd"/>
      <w:r>
        <w:rPr>
          <w:sz w:val="24"/>
          <w:szCs w:val="24"/>
        </w:rPr>
        <w:t>.</w:t>
      </w:r>
    </w:p>
    <w:p w14:paraId="250D9F1F" w14:textId="77777777" w:rsidR="001F671A" w:rsidRDefault="00D4013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osnovnu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z w:val="24"/>
          <w:szCs w:val="24"/>
        </w:rPr>
        <w:t>omoć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možeš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poslužiti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priručnim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sredstvima</w:t>
      </w:r>
      <w:proofErr w:type="spellEnd"/>
      <w:r>
        <w:rPr>
          <w:sz w:val="24"/>
          <w:szCs w:val="24"/>
        </w:rPr>
        <w:t>:</w:t>
      </w:r>
    </w:p>
    <w:p w14:paraId="169E3BF6" w14:textId="77777777" w:rsidR="001F671A" w:rsidRDefault="00D4013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·         </w:t>
      </w:r>
      <w:proofErr w:type="spellStart"/>
      <w:r>
        <w:rPr>
          <w:sz w:val="24"/>
          <w:szCs w:val="24"/>
        </w:rPr>
        <w:t>Naočare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sunce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prekrivaju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zaštititi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skeniranja</w:t>
      </w:r>
      <w:proofErr w:type="spellEnd"/>
      <w:r>
        <w:rPr>
          <w:sz w:val="24"/>
          <w:szCs w:val="24"/>
        </w:rPr>
        <w:t>.</w:t>
      </w:r>
    </w:p>
    <w:p w14:paraId="4F6EFBB9" w14:textId="77777777" w:rsidR="001F671A" w:rsidRDefault="00D4013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·         </w:t>
      </w:r>
      <w:proofErr w:type="spellStart"/>
      <w:r>
        <w:rPr>
          <w:sz w:val="24"/>
          <w:szCs w:val="24"/>
        </w:rPr>
        <w:t>Šešir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sličan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onima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plažu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zaštiti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postavljenih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određenoj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visini</w:t>
      </w:r>
      <w:proofErr w:type="spellEnd"/>
      <w:r>
        <w:rPr>
          <w:sz w:val="24"/>
          <w:szCs w:val="24"/>
        </w:rPr>
        <w:t>.</w:t>
      </w:r>
    </w:p>
    <w:p w14:paraId="6FBBBA40" w14:textId="77777777" w:rsidR="001F671A" w:rsidRDefault="00D4013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·         </w:t>
      </w:r>
      <w:proofErr w:type="spellStart"/>
      <w:r>
        <w:rPr>
          <w:sz w:val="24"/>
          <w:szCs w:val="24"/>
        </w:rPr>
        <w:t>Tokom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zimskih</w:t>
      </w:r>
      <w:proofErr w:type="spellEnd"/>
      <w:r>
        <w:rPr>
          <w:sz w:val="24"/>
          <w:szCs w:val="24"/>
        </w:rPr>
        <w:t xml:space="preserve"> dana, </w:t>
      </w:r>
      <w:proofErr w:type="spellStart"/>
      <w:r>
        <w:rPr>
          <w:sz w:val="24"/>
          <w:szCs w:val="24"/>
        </w:rPr>
        <w:t>ko</w:t>
      </w:r>
      <w:r>
        <w:rPr>
          <w:sz w:val="24"/>
          <w:szCs w:val="24"/>
        </w:rPr>
        <w:t>mbinacija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kapuljače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zajedno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šalom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ešarpom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prekriva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veći</w:t>
      </w:r>
      <w:proofErr w:type="spellEnd"/>
      <w:r>
        <w:rPr>
          <w:sz w:val="24"/>
          <w:szCs w:val="24"/>
        </w:rPr>
        <w:t xml:space="preserve"> deo </w:t>
      </w:r>
      <w:proofErr w:type="spellStart"/>
      <w:r>
        <w:rPr>
          <w:sz w:val="24"/>
          <w:szCs w:val="24"/>
        </w:rPr>
        <w:t>lica</w:t>
      </w:r>
      <w:proofErr w:type="spellEnd"/>
      <w:r>
        <w:rPr>
          <w:sz w:val="24"/>
          <w:szCs w:val="24"/>
        </w:rPr>
        <w:t>.</w:t>
      </w:r>
    </w:p>
    <w:p w14:paraId="0FE5257C" w14:textId="77777777" w:rsidR="001F671A" w:rsidRPr="00D4013B" w:rsidRDefault="00D4013B">
      <w:pPr>
        <w:spacing w:before="240" w:after="240"/>
        <w:rPr>
          <w:sz w:val="24"/>
          <w:szCs w:val="24"/>
          <w:lang w:val="de-DE"/>
        </w:rPr>
      </w:pPr>
      <w:r w:rsidRPr="00D4013B">
        <w:rPr>
          <w:sz w:val="24"/>
          <w:szCs w:val="24"/>
          <w:lang w:val="de-DE"/>
        </w:rPr>
        <w:t>·         Hirurške maske se često koriste kao mera protiv skeniranja lica.</w:t>
      </w:r>
    </w:p>
    <w:p w14:paraId="64DBBFD1" w14:textId="77777777" w:rsidR="001F671A" w:rsidRPr="00D4013B" w:rsidRDefault="00D4013B">
      <w:pPr>
        <w:spacing w:before="240" w:after="240"/>
        <w:rPr>
          <w:sz w:val="24"/>
          <w:szCs w:val="24"/>
          <w:lang w:val="de-DE"/>
        </w:rPr>
      </w:pPr>
      <w:r w:rsidRPr="00D4013B">
        <w:rPr>
          <w:sz w:val="24"/>
          <w:szCs w:val="24"/>
          <w:lang w:val="de-DE"/>
        </w:rPr>
        <w:lastRenderedPageBreak/>
        <w:t>·         Šminka nije potpuna zaštita, ali može otežati skeniranje lica. Svetliji ton šminke na tamnijoj koži i obrnuto zbunjuje sisteme za prepoznavanje. Zona oko očiju – čelo, oči, nos – često se koristi kao ključni identifikator lica.</w:t>
      </w:r>
    </w:p>
    <w:p w14:paraId="5D5A907D" w14:textId="77777777" w:rsidR="001F671A" w:rsidRPr="00D4013B" w:rsidRDefault="00D4013B">
      <w:pPr>
        <w:spacing w:before="240" w:after="240"/>
        <w:rPr>
          <w:sz w:val="24"/>
          <w:szCs w:val="24"/>
          <w:lang w:val="de-DE"/>
        </w:rPr>
      </w:pPr>
      <w:r w:rsidRPr="00D4013B">
        <w:rPr>
          <w:sz w:val="24"/>
          <w:szCs w:val="24"/>
          <w:lang w:val="de-DE"/>
        </w:rPr>
        <w:t>·         Kišobran</w:t>
      </w:r>
      <w:r w:rsidRPr="00D4013B">
        <w:rPr>
          <w:sz w:val="24"/>
          <w:szCs w:val="24"/>
          <w:lang w:val="de-DE"/>
        </w:rPr>
        <w:t>i mogu biti veoma korisni jer osim što zaklanjaju lice, prikrivaju i pokrete tela što se takođe može koristiti za identifikaciju.</w:t>
      </w:r>
    </w:p>
    <w:p w14:paraId="7665E3E6" w14:textId="77777777" w:rsidR="001F671A" w:rsidRPr="00D4013B" w:rsidRDefault="001F671A">
      <w:pPr>
        <w:spacing w:before="240" w:after="240"/>
        <w:rPr>
          <w:sz w:val="24"/>
          <w:szCs w:val="24"/>
          <w:lang w:val="de-DE"/>
        </w:rPr>
      </w:pPr>
    </w:p>
    <w:p w14:paraId="3DE4DC40" w14:textId="77777777" w:rsidR="001F671A" w:rsidRPr="00D4013B" w:rsidRDefault="00D4013B">
      <w:pPr>
        <w:spacing w:before="240" w:after="240"/>
        <w:rPr>
          <w:sz w:val="24"/>
          <w:szCs w:val="24"/>
          <w:lang w:val="de-DE"/>
        </w:rPr>
      </w:pPr>
      <w:r w:rsidRPr="00D4013B">
        <w:rPr>
          <w:sz w:val="24"/>
          <w:szCs w:val="24"/>
          <w:lang w:val="de-DE"/>
        </w:rPr>
        <w:t>Postoje i tehnička rešenja, od kojih neka nisu jeftina ni lako dostupna na našem tržištu:</w:t>
      </w:r>
    </w:p>
    <w:p w14:paraId="0FE25A18" w14:textId="77777777" w:rsidR="001F671A" w:rsidRPr="00D4013B" w:rsidRDefault="00D4013B">
      <w:pPr>
        <w:spacing w:before="240" w:after="240"/>
        <w:ind w:left="720"/>
        <w:rPr>
          <w:sz w:val="24"/>
          <w:szCs w:val="24"/>
          <w:lang w:val="de-DE"/>
        </w:rPr>
      </w:pPr>
      <w:r w:rsidRPr="00D4013B">
        <w:rPr>
          <w:sz w:val="24"/>
          <w:szCs w:val="24"/>
          <w:lang w:val="de-DE"/>
        </w:rPr>
        <w:t>·         CV Dazzle kamuflaža šmink</w:t>
      </w:r>
      <w:r w:rsidRPr="00D4013B">
        <w:rPr>
          <w:sz w:val="24"/>
          <w:szCs w:val="24"/>
          <w:lang w:val="de-DE"/>
        </w:rPr>
        <w:t>anjem</w:t>
      </w:r>
      <w:hyperlink r:id="rId72">
        <w:r w:rsidRPr="00D4013B">
          <w:rPr>
            <w:color w:val="1155CC"/>
            <w:sz w:val="24"/>
            <w:szCs w:val="24"/>
            <w:lang w:val="de-DE"/>
          </w:rPr>
          <w:t xml:space="preserve"> </w:t>
        </w:r>
      </w:hyperlink>
      <w:hyperlink r:id="rId73">
        <w:r w:rsidRPr="00D4013B">
          <w:rPr>
            <w:color w:val="1155CC"/>
            <w:sz w:val="24"/>
            <w:szCs w:val="24"/>
            <w:u w:val="single"/>
            <w:lang w:val="de-DE"/>
          </w:rPr>
          <w:t>https://cvdazzle.com/</w:t>
        </w:r>
      </w:hyperlink>
      <w:r w:rsidRPr="00D4013B">
        <w:rPr>
          <w:sz w:val="24"/>
          <w:szCs w:val="24"/>
          <w:lang w:val="de-DE"/>
        </w:rPr>
        <w:t xml:space="preserve"> - metode su malo zastarele, ali se planira puštanje novih u aprilu 2020.</w:t>
      </w:r>
    </w:p>
    <w:p w14:paraId="79A71232" w14:textId="77777777" w:rsidR="001F671A" w:rsidRPr="00D4013B" w:rsidRDefault="00D4013B">
      <w:pPr>
        <w:spacing w:before="240" w:after="240"/>
        <w:ind w:left="720"/>
        <w:rPr>
          <w:color w:val="1155CC"/>
          <w:sz w:val="24"/>
          <w:szCs w:val="24"/>
          <w:u w:val="single"/>
          <w:lang w:val="de-DE"/>
        </w:rPr>
      </w:pPr>
      <w:r w:rsidRPr="00D4013B">
        <w:rPr>
          <w:sz w:val="24"/>
          <w:szCs w:val="24"/>
          <w:lang w:val="de-DE"/>
        </w:rPr>
        <w:t>·         Obmana automatizovanog video nadzora: Kontradikotrne zakrpe pro</w:t>
      </w:r>
      <w:r w:rsidRPr="00D4013B">
        <w:rPr>
          <w:sz w:val="24"/>
          <w:szCs w:val="24"/>
          <w:lang w:val="de-DE"/>
        </w:rPr>
        <w:t>tiv prepoznavanja lica</w:t>
      </w:r>
      <w:r>
        <w:fldChar w:fldCharType="begin"/>
      </w:r>
      <w:r w:rsidRPr="00D4013B">
        <w:rPr>
          <w:lang w:val="de-DE"/>
        </w:rPr>
        <w:instrText xml:space="preserve"> HYPERLINK "https://arxiv.org/pdf/1904.08653.pdf" \h </w:instrText>
      </w:r>
      <w:r>
        <w:fldChar w:fldCharType="separate"/>
      </w:r>
      <w:r w:rsidRPr="00D4013B">
        <w:rPr>
          <w:color w:val="1155CC"/>
          <w:sz w:val="24"/>
          <w:szCs w:val="24"/>
          <w:lang w:val="de-DE"/>
        </w:rPr>
        <w:t xml:space="preserve"> </w:t>
      </w:r>
      <w:r>
        <w:rPr>
          <w:color w:val="1155CC"/>
          <w:sz w:val="24"/>
          <w:szCs w:val="24"/>
        </w:rPr>
        <w:fldChar w:fldCharType="end"/>
      </w:r>
      <w:hyperlink r:id="rId74">
        <w:r w:rsidRPr="00D4013B">
          <w:rPr>
            <w:color w:val="1155CC"/>
            <w:sz w:val="24"/>
            <w:szCs w:val="24"/>
            <w:u w:val="single"/>
            <w:lang w:val="de-DE"/>
          </w:rPr>
          <w:t>https://arxiv.org/pdf/1904.08653.pdf</w:t>
        </w:r>
      </w:hyperlink>
    </w:p>
    <w:p w14:paraId="1972134F" w14:textId="77777777" w:rsidR="001F671A" w:rsidRPr="00D4013B" w:rsidRDefault="00D4013B">
      <w:pPr>
        <w:spacing w:before="240" w:after="240"/>
        <w:ind w:left="720"/>
        <w:rPr>
          <w:color w:val="1155CC"/>
          <w:sz w:val="24"/>
          <w:szCs w:val="24"/>
          <w:u w:val="single"/>
          <w:lang w:val="de-DE"/>
        </w:rPr>
      </w:pPr>
      <w:r w:rsidRPr="00D4013B">
        <w:rPr>
          <w:sz w:val="24"/>
          <w:szCs w:val="24"/>
          <w:lang w:val="de-DE"/>
        </w:rPr>
        <w:t>·         Kontradiktona zakrpa</w:t>
      </w:r>
      <w:r>
        <w:fldChar w:fldCharType="begin"/>
      </w:r>
      <w:r w:rsidRPr="00D4013B">
        <w:rPr>
          <w:lang w:val="de-DE"/>
        </w:rPr>
        <w:instrText xml:space="preserve"> HYPERLINK "https://arxiv.org/pdf/1712.09665.pdf" \h</w:instrText>
      </w:r>
      <w:r w:rsidRPr="00D4013B">
        <w:rPr>
          <w:lang w:val="de-DE"/>
        </w:rPr>
        <w:instrText xml:space="preserve"> </w:instrText>
      </w:r>
      <w:r>
        <w:fldChar w:fldCharType="separate"/>
      </w:r>
      <w:r w:rsidRPr="00D4013B">
        <w:rPr>
          <w:color w:val="1155CC"/>
          <w:sz w:val="24"/>
          <w:szCs w:val="24"/>
          <w:lang w:val="de-DE"/>
        </w:rPr>
        <w:t xml:space="preserve"> </w:t>
      </w:r>
      <w:r>
        <w:rPr>
          <w:color w:val="1155CC"/>
          <w:sz w:val="24"/>
          <w:szCs w:val="24"/>
        </w:rPr>
        <w:fldChar w:fldCharType="end"/>
      </w:r>
      <w:hyperlink r:id="rId75">
        <w:r w:rsidRPr="00D4013B">
          <w:rPr>
            <w:color w:val="1155CC"/>
            <w:sz w:val="24"/>
            <w:szCs w:val="24"/>
            <w:u w:val="single"/>
            <w:lang w:val="de-DE"/>
          </w:rPr>
          <w:t>https://arxiv.org/pdf/1712.09665.pdf</w:t>
        </w:r>
      </w:hyperlink>
    </w:p>
    <w:p w14:paraId="485B7D03" w14:textId="77777777" w:rsidR="001F671A" w:rsidRDefault="00D4013B">
      <w:pPr>
        <w:spacing w:before="240" w:after="240"/>
        <w:ind w:left="720"/>
        <w:rPr>
          <w:color w:val="1155CC"/>
          <w:sz w:val="24"/>
          <w:szCs w:val="24"/>
          <w:u w:val="single"/>
        </w:rPr>
      </w:pPr>
      <w:r>
        <w:rPr>
          <w:sz w:val="24"/>
          <w:szCs w:val="24"/>
        </w:rPr>
        <w:t xml:space="preserve">·         </w:t>
      </w:r>
      <w:proofErr w:type="spellStart"/>
      <w:r>
        <w:rPr>
          <w:sz w:val="24"/>
          <w:szCs w:val="24"/>
        </w:rPr>
        <w:t>Nakit</w:t>
      </w:r>
      <w:proofErr w:type="spellEnd"/>
      <w:r>
        <w:rPr>
          <w:sz w:val="24"/>
          <w:szCs w:val="24"/>
        </w:rPr>
        <w:t xml:space="preserve"> Eve Novak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obmanjuje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softver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prepoznavanje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lica</w:t>
      </w:r>
      <w:proofErr w:type="spellEnd"/>
      <w:r>
        <w:fldChar w:fldCharType="begin"/>
      </w:r>
      <w:r>
        <w:instrText xml:space="preserve"> HYPERLINK "https://www.boredpanda.com/face-recognition-algorithms-incognito-mask-jewelr</w:instrText>
      </w:r>
      <w:r>
        <w:instrText xml:space="preserve">y-ewa-nowak/" \h </w:instrText>
      </w:r>
      <w:r>
        <w:fldChar w:fldCharType="separate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end"/>
      </w:r>
      <w:hyperlink r:id="rId76">
        <w:r>
          <w:rPr>
            <w:color w:val="1155CC"/>
            <w:sz w:val="24"/>
            <w:szCs w:val="24"/>
            <w:u w:val="single"/>
          </w:rPr>
          <w:t>https://www.boredpanda.com/face-recognition-algorithms-incognito-mask-jewelry-ewa-nowak/</w:t>
        </w:r>
      </w:hyperlink>
    </w:p>
    <w:p w14:paraId="78D7C895" w14:textId="77777777" w:rsidR="001F671A" w:rsidRDefault="00D4013B">
      <w:pPr>
        <w:spacing w:before="240" w:after="240"/>
        <w:ind w:left="720"/>
        <w:rPr>
          <w:color w:val="1155CC"/>
          <w:sz w:val="24"/>
          <w:szCs w:val="24"/>
          <w:u w:val="single"/>
        </w:rPr>
      </w:pPr>
      <w:r>
        <w:rPr>
          <w:sz w:val="24"/>
          <w:szCs w:val="24"/>
        </w:rPr>
        <w:t xml:space="preserve">·         </w:t>
      </w:r>
      <w:proofErr w:type="spellStart"/>
      <w:r>
        <w:rPr>
          <w:sz w:val="24"/>
          <w:szCs w:val="24"/>
        </w:rPr>
        <w:t>IRpair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Phantom </w:t>
      </w:r>
      <w:proofErr w:type="spellStart"/>
      <w:r>
        <w:rPr>
          <w:sz w:val="24"/>
          <w:szCs w:val="24"/>
        </w:rPr>
        <w:t>naočare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</w:t>
      </w:r>
      <w:r>
        <w:rPr>
          <w:sz w:val="24"/>
          <w:szCs w:val="24"/>
        </w:rPr>
        <w:t>ivatnost</w:t>
      </w:r>
      <w:proofErr w:type="spellEnd"/>
      <w:r>
        <w:fldChar w:fldCharType="begin"/>
      </w:r>
      <w:r>
        <w:instrText xml:space="preserve"> HYPERLINK "https://www.kickstarter.com/projects/reflectacles/irpair-and-phantom-privacy-eyewear" \h </w:instrText>
      </w:r>
      <w:r>
        <w:fldChar w:fldCharType="separate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end"/>
      </w:r>
      <w:hyperlink r:id="rId77">
        <w:r>
          <w:rPr>
            <w:color w:val="1155CC"/>
            <w:sz w:val="24"/>
            <w:szCs w:val="24"/>
            <w:u w:val="single"/>
          </w:rPr>
          <w:t>https://www.kickstarter.com/projects/re</w:t>
        </w:r>
        <w:r>
          <w:rPr>
            <w:color w:val="1155CC"/>
            <w:sz w:val="24"/>
            <w:szCs w:val="24"/>
            <w:u w:val="single"/>
          </w:rPr>
          <w:t>flectacles/irpair-and-phantom-privacy-eyewear</w:t>
        </w:r>
      </w:hyperlink>
    </w:p>
    <w:p w14:paraId="0936FCEF" w14:textId="77777777" w:rsidR="001F671A" w:rsidRPr="00D4013B" w:rsidRDefault="00D4013B">
      <w:pPr>
        <w:spacing w:before="240" w:after="240"/>
        <w:ind w:left="720"/>
        <w:rPr>
          <w:color w:val="1155CC"/>
          <w:sz w:val="24"/>
          <w:szCs w:val="24"/>
          <w:u w:val="single"/>
          <w:lang w:val="de-DE"/>
        </w:rPr>
      </w:pPr>
      <w:r w:rsidRPr="00D4013B">
        <w:rPr>
          <w:sz w:val="24"/>
          <w:szCs w:val="24"/>
          <w:lang w:val="de-DE"/>
        </w:rPr>
        <w:t>·         Laseri za obmanjivanje i ometanje kamera</w:t>
      </w:r>
      <w:r>
        <w:fldChar w:fldCharType="begin"/>
      </w:r>
      <w:r w:rsidRPr="00D4013B">
        <w:rPr>
          <w:lang w:val="de-DE"/>
        </w:rPr>
        <w:instrText xml:space="preserve"> HYPERLINK "https://www.washingtonpost.com/world/2019/08/01/hong-kong-protesters-are-using-lasers-distract-confuse-police-are-pointing-them-right-back/" \h </w:instrText>
      </w:r>
      <w:r>
        <w:fldChar w:fldCharType="separate"/>
      </w:r>
      <w:r w:rsidRPr="00D4013B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</w:rPr>
        <w:fldChar w:fldCharType="end"/>
      </w:r>
      <w:hyperlink r:id="rId78">
        <w:r w:rsidRPr="00D4013B">
          <w:rPr>
            <w:color w:val="1155CC"/>
            <w:sz w:val="24"/>
            <w:szCs w:val="24"/>
            <w:u w:val="single"/>
            <w:lang w:val="de-DE"/>
          </w:rPr>
          <w:t>https://www.washingtonpost.com/world/2019/08/01/hong-kong-protesters-are-using-lasers-distract-co</w:t>
        </w:r>
        <w:r w:rsidRPr="00D4013B">
          <w:rPr>
            <w:color w:val="1155CC"/>
            <w:sz w:val="24"/>
            <w:szCs w:val="24"/>
            <w:u w:val="single"/>
            <w:lang w:val="de-DE"/>
          </w:rPr>
          <w:t>nfuse-police-are-pointing-them-right-back/</w:t>
        </w:r>
      </w:hyperlink>
    </w:p>
    <w:p w14:paraId="1D921998" w14:textId="77777777" w:rsidR="001F671A" w:rsidRPr="00D4013B" w:rsidRDefault="001F671A">
      <w:pPr>
        <w:spacing w:before="240" w:after="240"/>
        <w:rPr>
          <w:lang w:val="de-DE"/>
        </w:rPr>
      </w:pPr>
    </w:p>
    <w:p w14:paraId="08EC9B9D" w14:textId="77777777" w:rsidR="001F671A" w:rsidRPr="00D4013B" w:rsidRDefault="001F671A">
      <w:pPr>
        <w:spacing w:before="240" w:after="240"/>
        <w:ind w:left="360"/>
        <w:rPr>
          <w:color w:val="1155CC"/>
          <w:u w:val="single"/>
          <w:lang w:val="de-DE"/>
        </w:rPr>
      </w:pPr>
    </w:p>
    <w:tbl>
      <w:tblPr>
        <w:tblStyle w:val="a"/>
        <w:tblW w:w="942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920"/>
      </w:tblGrid>
      <w:tr w:rsidR="001F671A" w14:paraId="272AEA52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A7CC5" w14:textId="77777777" w:rsidR="001F671A" w:rsidRDefault="00D4013B">
            <w:pPr>
              <w:spacing w:before="240" w:after="240"/>
              <w:ind w:left="360"/>
              <w:rPr>
                <w:color w:val="1155CC"/>
                <w:u w:val="single"/>
              </w:rPr>
            </w:pPr>
            <w:r>
              <w:rPr>
                <w:sz w:val="32"/>
                <w:szCs w:val="32"/>
              </w:rPr>
              <w:t xml:space="preserve">ŠTA ZNAMO? 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8E40" w14:textId="77777777" w:rsidR="001F671A" w:rsidRDefault="00D4013B">
            <w:pPr>
              <w:spacing w:before="240" w:after="240"/>
            </w:pPr>
            <w:r>
              <w:t>ŠTA NE ZNAMO?</w:t>
            </w:r>
          </w:p>
        </w:tc>
      </w:tr>
      <w:tr w:rsidR="001F671A" w14:paraId="589C2E2E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C00B1" w14:textId="77777777" w:rsidR="001F671A" w:rsidRDefault="00D4013B">
            <w:pPr>
              <w:numPr>
                <w:ilvl w:val="0"/>
                <w:numId w:val="6"/>
              </w:numPr>
              <w:spacing w:before="24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Modele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karakteristike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kamera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  <w:p w14:paraId="2E6342EB" w14:textId="77777777" w:rsidR="001F671A" w:rsidRDefault="00D4013B">
            <w:pPr>
              <w:numPr>
                <w:ilvl w:val="1"/>
                <w:numId w:val="6"/>
              </w:numPr>
              <w:rPr>
                <w:b/>
                <w:sz w:val="24"/>
                <w:szCs w:val="24"/>
              </w:rPr>
            </w:pPr>
            <w:hyperlink r:id="rId79">
              <w:r>
                <w:rPr>
                  <w:b/>
                  <w:color w:val="1155CC"/>
                  <w:sz w:val="24"/>
                  <w:szCs w:val="24"/>
                  <w:u w:val="single"/>
                </w:rPr>
                <w:t>IPC6625-Z30</w:t>
              </w:r>
            </w:hyperlink>
          </w:p>
          <w:p w14:paraId="310B0930" w14:textId="77777777" w:rsidR="001F671A" w:rsidRDefault="00D4013B">
            <w:pPr>
              <w:numPr>
                <w:ilvl w:val="1"/>
                <w:numId w:val="6"/>
              </w:numPr>
              <w:rPr>
                <w:b/>
                <w:sz w:val="24"/>
                <w:szCs w:val="24"/>
              </w:rPr>
            </w:pPr>
            <w:hyperlink r:id="rId80">
              <w:r>
                <w:rPr>
                  <w:b/>
                  <w:color w:val="1155CC"/>
                  <w:u w:val="single"/>
                </w:rPr>
                <w:t>IPC62</w:t>
              </w:r>
              <w:r>
                <w:rPr>
                  <w:b/>
                  <w:color w:val="1155CC"/>
                  <w:u w:val="single"/>
                </w:rPr>
                <w:t>25-VRZ-ES</w:t>
              </w:r>
            </w:hyperlink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C4BC9" w14:textId="77777777" w:rsidR="001F671A" w:rsidRDefault="00D4013B">
            <w:pPr>
              <w:numPr>
                <w:ilvl w:val="0"/>
                <w:numId w:val="6"/>
              </w:numPr>
              <w:spacing w:before="240" w:after="24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Planirane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lokacije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broj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kamera</w:t>
            </w:r>
            <w:proofErr w:type="spellEnd"/>
          </w:p>
          <w:p w14:paraId="48A40D39" w14:textId="77777777" w:rsidR="001F671A" w:rsidRDefault="00D4013B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MUP je </w:t>
            </w:r>
            <w:proofErr w:type="spellStart"/>
            <w:r>
              <w:rPr>
                <w:sz w:val="24"/>
                <w:szCs w:val="24"/>
              </w:rPr>
              <w:t>tokom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vremena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izneo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više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paušalnih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informacija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broju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kamera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lokacija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kojima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će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postavljene</w:t>
            </w:r>
            <w:proofErr w:type="spellEnd"/>
          </w:p>
        </w:tc>
      </w:tr>
      <w:tr w:rsidR="001F671A" w14:paraId="1C159A3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78D1" w14:textId="77777777" w:rsidR="001F671A" w:rsidRPr="00D4013B" w:rsidRDefault="00D4013B">
            <w:pPr>
              <w:numPr>
                <w:ilvl w:val="0"/>
                <w:numId w:val="6"/>
              </w:numPr>
              <w:spacing w:before="240"/>
              <w:rPr>
                <w:b/>
                <w:sz w:val="24"/>
                <w:szCs w:val="24"/>
                <w:lang w:val="de-DE"/>
              </w:rPr>
            </w:pPr>
            <w:r w:rsidRPr="00D4013B">
              <w:rPr>
                <w:b/>
                <w:sz w:val="24"/>
                <w:szCs w:val="24"/>
                <w:lang w:val="de-DE"/>
              </w:rPr>
              <w:lastRenderedPageBreak/>
              <w:t>Softver koji se koristi za:</w:t>
            </w:r>
          </w:p>
          <w:p w14:paraId="12BBEF87" w14:textId="77777777" w:rsidR="001F671A" w:rsidRDefault="00D4013B">
            <w:pPr>
              <w:numPr>
                <w:ilvl w:val="1"/>
                <w:numId w:val="6"/>
              </w:numPr>
              <w:rPr>
                <w:b/>
                <w:sz w:val="24"/>
                <w:szCs w:val="24"/>
              </w:rPr>
            </w:pPr>
            <w:hyperlink r:id="rId81">
              <w:proofErr w:type="spellStart"/>
              <w:r>
                <w:rPr>
                  <w:b/>
                  <w:color w:val="1155CC"/>
                  <w:sz w:val="24"/>
                  <w:szCs w:val="24"/>
                  <w:u w:val="single"/>
                </w:rPr>
                <w:t>Upravljanje</w:t>
              </w:r>
              <w:proofErr w:type="spellEnd"/>
            </w:hyperlink>
          </w:p>
          <w:p w14:paraId="4EE0BC6C" w14:textId="77777777" w:rsidR="001F671A" w:rsidRDefault="00D4013B">
            <w:pPr>
              <w:numPr>
                <w:ilvl w:val="1"/>
                <w:numId w:val="6"/>
              </w:numPr>
              <w:rPr>
                <w:b/>
                <w:sz w:val="24"/>
                <w:szCs w:val="24"/>
              </w:rPr>
            </w:pPr>
            <w:hyperlink r:id="rId82">
              <w:proofErr w:type="spellStart"/>
              <w:r>
                <w:rPr>
                  <w:b/>
                  <w:color w:val="1155CC"/>
                  <w:sz w:val="24"/>
                  <w:szCs w:val="24"/>
                  <w:u w:val="single"/>
                </w:rPr>
                <w:t>Analitiku</w:t>
              </w:r>
              <w:proofErr w:type="spellEnd"/>
            </w:hyperlink>
          </w:p>
          <w:p w14:paraId="1EA965C9" w14:textId="77777777" w:rsidR="001F671A" w:rsidRDefault="00D4013B">
            <w:pPr>
              <w:numPr>
                <w:ilvl w:val="1"/>
                <w:numId w:val="6"/>
              </w:numPr>
              <w:spacing w:after="240"/>
              <w:rPr>
                <w:b/>
                <w:sz w:val="24"/>
                <w:szCs w:val="24"/>
              </w:rPr>
            </w:pPr>
            <w:hyperlink r:id="rId83">
              <w:proofErr w:type="spellStart"/>
              <w:r>
                <w:rPr>
                  <w:b/>
                  <w:color w:val="1155CC"/>
                  <w:sz w:val="24"/>
                  <w:szCs w:val="24"/>
                  <w:u w:val="single"/>
                </w:rPr>
                <w:t>Čuvanje</w:t>
              </w:r>
              <w:proofErr w:type="spellEnd"/>
            </w:hyperlink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8EBC" w14:textId="77777777" w:rsidR="001F671A" w:rsidRDefault="00D4013B">
            <w:pPr>
              <w:numPr>
                <w:ilvl w:val="0"/>
                <w:numId w:val="7"/>
              </w:num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Cena</w:t>
            </w:r>
          </w:p>
          <w:p w14:paraId="541A9D69" w14:textId="77777777" w:rsidR="001F671A" w:rsidRDefault="00D4013B">
            <w:pPr>
              <w:spacing w:before="240" w:after="240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Brojne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zahteve</w:t>
            </w:r>
            <w:proofErr w:type="spellEnd"/>
            <w:r>
              <w:rPr>
                <w:sz w:val="24"/>
                <w:szCs w:val="24"/>
              </w:rPr>
              <w:t xml:space="preserve"> za </w:t>
            </w:r>
            <w:proofErr w:type="spellStart"/>
            <w:r>
              <w:rPr>
                <w:sz w:val="24"/>
                <w:szCs w:val="24"/>
              </w:rPr>
              <w:t>pristup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informacijama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javnog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značaja</w:t>
            </w:r>
            <w:proofErr w:type="spellEnd"/>
            <w:r>
              <w:rPr>
                <w:sz w:val="24"/>
                <w:szCs w:val="24"/>
              </w:rPr>
              <w:t xml:space="preserve"> MUP je </w:t>
            </w:r>
            <w:proofErr w:type="spellStart"/>
            <w:r>
              <w:rPr>
                <w:sz w:val="24"/>
                <w:szCs w:val="24"/>
              </w:rPr>
              <w:t>odbio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tvrdeći</w:t>
            </w:r>
            <w:proofErr w:type="spellEnd"/>
            <w:r>
              <w:rPr>
                <w:sz w:val="24"/>
                <w:szCs w:val="24"/>
              </w:rPr>
              <w:t xml:space="preserve"> da je </w:t>
            </w:r>
            <w:proofErr w:type="spellStart"/>
            <w:r>
              <w:rPr>
                <w:sz w:val="24"/>
                <w:szCs w:val="24"/>
              </w:rPr>
              <w:t>dokumentacija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nabavci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poverljiva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</w:tr>
      <w:tr w:rsidR="001F671A" w14:paraId="082AEDDA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90380" w14:textId="77777777" w:rsidR="001F671A" w:rsidRDefault="00D4013B">
            <w:pPr>
              <w:numPr>
                <w:ilvl w:val="0"/>
                <w:numId w:val="6"/>
              </w:numPr>
              <w:spacing w:before="24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Neke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lokacije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kamera</w:t>
            </w:r>
            <w:proofErr w:type="spellEnd"/>
          </w:p>
          <w:p w14:paraId="5197F3BB" w14:textId="77777777" w:rsidR="001F671A" w:rsidRDefault="00D4013B">
            <w:pPr>
              <w:numPr>
                <w:ilvl w:val="1"/>
                <w:numId w:val="6"/>
              </w:numPr>
              <w:rPr>
                <w:b/>
                <w:sz w:val="24"/>
                <w:szCs w:val="24"/>
              </w:rPr>
            </w:pPr>
            <w:hyperlink r:id="rId84">
              <w:proofErr w:type="spellStart"/>
              <w:r>
                <w:rPr>
                  <w:b/>
                  <w:color w:val="1155CC"/>
                  <w:sz w:val="24"/>
                  <w:szCs w:val="24"/>
                  <w:u w:val="single"/>
                </w:rPr>
                <w:t>Trg</w:t>
              </w:r>
              <w:proofErr w:type="spellEnd"/>
              <w:r>
                <w:rPr>
                  <w:b/>
                  <w:color w:val="1155CC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>
                <w:rPr>
                  <w:b/>
                  <w:color w:val="1155CC"/>
                  <w:sz w:val="24"/>
                  <w:szCs w:val="24"/>
                  <w:u w:val="single"/>
                </w:rPr>
                <w:t>Republike</w:t>
              </w:r>
              <w:proofErr w:type="spellEnd"/>
            </w:hyperlink>
          </w:p>
          <w:p w14:paraId="4D6E298B" w14:textId="77777777" w:rsidR="001F671A" w:rsidRDefault="00D4013B">
            <w:pPr>
              <w:numPr>
                <w:ilvl w:val="1"/>
                <w:numId w:val="6"/>
              </w:numPr>
              <w:rPr>
                <w:b/>
                <w:sz w:val="24"/>
                <w:szCs w:val="24"/>
              </w:rPr>
            </w:pPr>
            <w:hyperlink r:id="rId85">
              <w:proofErr w:type="spellStart"/>
              <w:r>
                <w:rPr>
                  <w:b/>
                  <w:color w:val="1155CC"/>
                  <w:sz w:val="24"/>
                  <w:szCs w:val="24"/>
                  <w:u w:val="single"/>
                </w:rPr>
                <w:t>Vidikovac</w:t>
              </w:r>
              <w:proofErr w:type="spellEnd"/>
            </w:hyperlink>
          </w:p>
          <w:p w14:paraId="163CA6D2" w14:textId="77777777" w:rsidR="001F671A" w:rsidRDefault="00D4013B">
            <w:pPr>
              <w:numPr>
                <w:ilvl w:val="1"/>
                <w:numId w:val="6"/>
              </w:numPr>
              <w:spacing w:after="240"/>
              <w:rPr>
                <w:b/>
                <w:sz w:val="24"/>
                <w:szCs w:val="24"/>
              </w:rPr>
            </w:pPr>
            <w:hyperlink r:id="rId86">
              <w:proofErr w:type="spellStart"/>
              <w:r>
                <w:rPr>
                  <w:b/>
                  <w:color w:val="1155CC"/>
                  <w:sz w:val="24"/>
                  <w:szCs w:val="24"/>
                  <w:u w:val="single"/>
                </w:rPr>
                <w:t>Vučedolska</w:t>
              </w:r>
              <w:proofErr w:type="spellEnd"/>
              <w:r>
                <w:rPr>
                  <w:b/>
                  <w:color w:val="1155CC"/>
                  <w:sz w:val="24"/>
                  <w:szCs w:val="24"/>
                  <w:u w:val="single"/>
                </w:rPr>
                <w:t xml:space="preserve"> (</w:t>
              </w:r>
              <w:proofErr w:type="spellStart"/>
              <w:r>
                <w:rPr>
                  <w:b/>
                  <w:color w:val="1155CC"/>
                  <w:sz w:val="24"/>
                  <w:szCs w:val="24"/>
                  <w:u w:val="single"/>
                </w:rPr>
                <w:t>Vračar</w:t>
              </w:r>
              <w:proofErr w:type="spellEnd"/>
              <w:r>
                <w:rPr>
                  <w:b/>
                  <w:color w:val="1155CC"/>
                  <w:sz w:val="24"/>
                  <w:szCs w:val="24"/>
                  <w:u w:val="single"/>
                </w:rPr>
                <w:t xml:space="preserve">) </w:t>
              </w:r>
            </w:hyperlink>
          </w:p>
          <w:p w14:paraId="2FD87A4A" w14:textId="77777777" w:rsidR="001F671A" w:rsidRDefault="001F671A">
            <w:pPr>
              <w:widowControl w:val="0"/>
              <w:spacing w:line="240" w:lineRule="auto"/>
              <w:rPr>
                <w:color w:val="1155CC"/>
                <w:u w:val="single"/>
              </w:rPr>
            </w:pP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44F9" w14:textId="77777777" w:rsidR="001F671A" w:rsidRDefault="00D4013B">
            <w:pPr>
              <w:numPr>
                <w:ilvl w:val="0"/>
                <w:numId w:val="7"/>
              </w:num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Mere </w:t>
            </w:r>
            <w:proofErr w:type="spellStart"/>
            <w:r>
              <w:rPr>
                <w:b/>
                <w:sz w:val="24"/>
                <w:szCs w:val="24"/>
              </w:rPr>
              <w:t>protiv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zloupotreba</w:t>
            </w:r>
            <w:proofErr w:type="spellEnd"/>
          </w:p>
          <w:p w14:paraId="69DAC0FF" w14:textId="77777777" w:rsidR="001F671A" w:rsidRDefault="00D4013B">
            <w:pPr>
              <w:spacing w:before="240" w:after="2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Javnost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upoznata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merama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će</w:t>
            </w:r>
            <w:proofErr w:type="spellEnd"/>
            <w:r>
              <w:rPr>
                <w:sz w:val="24"/>
                <w:szCs w:val="24"/>
              </w:rPr>
              <w:t xml:space="preserve"> MUP </w:t>
            </w:r>
            <w:proofErr w:type="spellStart"/>
            <w:r>
              <w:rPr>
                <w:sz w:val="24"/>
                <w:szCs w:val="24"/>
              </w:rPr>
              <w:t>sprovesti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kako</w:t>
            </w:r>
            <w:proofErr w:type="spellEnd"/>
            <w:r>
              <w:rPr>
                <w:sz w:val="24"/>
                <w:szCs w:val="24"/>
              </w:rPr>
              <w:t xml:space="preserve"> bi se </w:t>
            </w:r>
            <w:proofErr w:type="spellStart"/>
            <w:r>
              <w:rPr>
                <w:sz w:val="24"/>
                <w:szCs w:val="24"/>
              </w:rPr>
              <w:t>sprečile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zloupotrebe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upotrebom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ovog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71F3774B" w14:textId="77777777" w:rsidR="001F671A" w:rsidRDefault="001F671A">
      <w:pPr>
        <w:spacing w:before="240" w:after="240"/>
      </w:pPr>
    </w:p>
    <w:p w14:paraId="243473CE" w14:textId="77777777" w:rsidR="001F671A" w:rsidRDefault="001F671A">
      <w:pPr>
        <w:spacing w:before="240" w:after="240"/>
      </w:pPr>
    </w:p>
    <w:p w14:paraId="0B4B6D8C" w14:textId="77777777" w:rsidR="001F671A" w:rsidRDefault="00D4013B">
      <w:pPr>
        <w:pStyle w:val="Heading3"/>
        <w:spacing w:before="240" w:after="240"/>
        <w:rPr>
          <w:b/>
          <w:sz w:val="24"/>
          <w:szCs w:val="24"/>
        </w:rPr>
      </w:pPr>
      <w:bookmarkStart w:id="23" w:name="_6p0t2kf0n5z9" w:colFirst="0" w:colLast="0"/>
      <w:bookmarkEnd w:id="23"/>
      <w:r>
        <w:t xml:space="preserve">·         </w:t>
      </w:r>
      <w:r>
        <w:rPr>
          <w:b/>
          <w:sz w:val="24"/>
          <w:szCs w:val="24"/>
        </w:rPr>
        <w:t xml:space="preserve">MUP </w:t>
      </w:r>
      <w:proofErr w:type="spellStart"/>
      <w:r>
        <w:rPr>
          <w:b/>
          <w:sz w:val="24"/>
          <w:szCs w:val="24"/>
        </w:rPr>
        <w:t>Srbije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Procena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uticaja</w:t>
      </w:r>
      <w:proofErr w:type="spellEnd"/>
    </w:p>
    <w:p w14:paraId="67B640D0" w14:textId="77777777" w:rsidR="001F671A" w:rsidRDefault="00D4013B">
      <w:pPr>
        <w:spacing w:before="240" w:after="240"/>
        <w:ind w:left="360"/>
      </w:pPr>
      <w:proofErr w:type="spellStart"/>
      <w:r>
        <w:t>Član</w:t>
      </w:r>
      <w:proofErr w:type="spellEnd"/>
      <w:r>
        <w:t xml:space="preserve"> 54 </w:t>
      </w:r>
      <w:proofErr w:type="spellStart"/>
      <w:r>
        <w:t>Zakona</w:t>
      </w:r>
      <w:proofErr w:type="spellEnd"/>
      <w:r>
        <w:t xml:space="preserve"> o </w:t>
      </w:r>
      <w:proofErr w:type="spellStart"/>
      <w:r>
        <w:t>zaštiti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ličnosti</w:t>
      </w:r>
      <w:proofErr w:type="spellEnd"/>
      <w:r>
        <w:t xml:space="preserve"> (</w:t>
      </w:r>
      <w:proofErr w:type="spellStart"/>
      <w:r>
        <w:t>Službeni</w:t>
      </w:r>
      <w:proofErr w:type="spellEnd"/>
      <w:r>
        <w:t xml:space="preserve"> </w:t>
      </w:r>
      <w:proofErr w:type="spellStart"/>
      <w:r>
        <w:t>glasnik</w:t>
      </w:r>
      <w:proofErr w:type="spellEnd"/>
      <w:r>
        <w:t xml:space="preserve"> RS, br. 87/2018) </w:t>
      </w:r>
      <w:proofErr w:type="spellStart"/>
      <w:r>
        <w:t>reguliše</w:t>
      </w:r>
      <w:proofErr w:type="spellEnd"/>
      <w:r>
        <w:t xml:space="preserve"> </w:t>
      </w:r>
      <w:proofErr w:type="spellStart"/>
      <w:r>
        <w:t>okolnosti</w:t>
      </w:r>
      <w:proofErr w:type="spellEnd"/>
      <w:r>
        <w:t xml:space="preserve"> u </w:t>
      </w:r>
      <w:proofErr w:type="spellStart"/>
      <w:r>
        <w:t>koji</w:t>
      </w:r>
      <w:r>
        <w:t>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nadležni</w:t>
      </w:r>
      <w:proofErr w:type="spellEnd"/>
      <w:r>
        <w:t xml:space="preserve"> </w:t>
      </w:r>
      <w:proofErr w:type="spellStart"/>
      <w:r>
        <w:t>organi</w:t>
      </w:r>
      <w:proofErr w:type="spellEnd"/>
      <w:r>
        <w:t xml:space="preserve"> </w:t>
      </w:r>
      <w:proofErr w:type="spellStart"/>
      <w:r>
        <w:t>dužni</w:t>
      </w:r>
      <w:proofErr w:type="spellEnd"/>
      <w:r>
        <w:t xml:space="preserve"> da </w:t>
      </w:r>
      <w:proofErr w:type="spellStart"/>
      <w:r>
        <w:t>sprovedu</w:t>
      </w:r>
      <w:proofErr w:type="spellEnd"/>
      <w:r>
        <w:t xml:space="preserve"> </w:t>
      </w:r>
      <w:proofErr w:type="spellStart"/>
      <w:r>
        <w:t>prethodnu</w:t>
      </w:r>
      <w:proofErr w:type="spellEnd"/>
      <w:r>
        <w:t xml:space="preserve"> </w:t>
      </w:r>
      <w:proofErr w:type="spellStart"/>
      <w:r>
        <w:t>procenu</w:t>
      </w:r>
      <w:proofErr w:type="spellEnd"/>
      <w:r>
        <w:t xml:space="preserve"> </w:t>
      </w:r>
      <w:proofErr w:type="spellStart"/>
      <w:r>
        <w:t>uticaja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zaštitu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ličnosti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određena</w:t>
      </w:r>
      <w:proofErr w:type="spellEnd"/>
      <w:r>
        <w:t xml:space="preserve">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obrade</w:t>
      </w:r>
      <w:proofErr w:type="spellEnd"/>
      <w:r>
        <w:t xml:space="preserve"> </w:t>
      </w:r>
      <w:proofErr w:type="spellStart"/>
      <w:r>
        <w:t>ispunjava</w:t>
      </w:r>
      <w:proofErr w:type="spellEnd"/>
      <w:r>
        <w:t xml:space="preserve"> </w:t>
      </w:r>
      <w:proofErr w:type="spellStart"/>
      <w:r>
        <w:t>zakonom</w:t>
      </w:r>
      <w:proofErr w:type="spellEnd"/>
      <w:r>
        <w:t xml:space="preserve"> </w:t>
      </w:r>
      <w:proofErr w:type="spellStart"/>
      <w:r>
        <w:t>predviđene</w:t>
      </w:r>
      <w:proofErr w:type="spellEnd"/>
      <w:r>
        <w:t xml:space="preserve"> </w:t>
      </w:r>
      <w:proofErr w:type="spellStart"/>
      <w:r>
        <w:t>kriterijume</w:t>
      </w:r>
      <w:proofErr w:type="spellEnd"/>
      <w:r>
        <w:t xml:space="preserve">. MUP je 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svojom</w:t>
      </w:r>
      <w:proofErr w:type="spellEnd"/>
      <w:r>
        <w:t xml:space="preserve"> </w:t>
      </w:r>
      <w:proofErr w:type="spellStart"/>
      <w:r>
        <w:t>zakonskom</w:t>
      </w:r>
      <w:proofErr w:type="spellEnd"/>
      <w:r>
        <w:t xml:space="preserve"> </w:t>
      </w:r>
      <w:proofErr w:type="spellStart"/>
      <w:r>
        <w:t>obavezom</w:t>
      </w:r>
      <w:proofErr w:type="spellEnd"/>
      <w:r>
        <w:t xml:space="preserve"> u </w:t>
      </w:r>
      <w:proofErr w:type="spellStart"/>
      <w:r>
        <w:t>septembru</w:t>
      </w:r>
      <w:proofErr w:type="spellEnd"/>
      <w:r>
        <w:t xml:space="preserve"> 2019.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pripremio</w:t>
      </w:r>
      <w:proofErr w:type="spellEnd"/>
      <w:r>
        <w:t xml:space="preserve"> </w:t>
      </w:r>
      <w:proofErr w:type="spellStart"/>
      <w:r>
        <w:t>dokumen</w:t>
      </w:r>
      <w:r>
        <w:t>t</w:t>
      </w:r>
      <w:proofErr w:type="spellEnd"/>
      <w:r>
        <w:t xml:space="preserve"> pod </w:t>
      </w:r>
      <w:proofErr w:type="spellStart"/>
      <w:r>
        <w:t>nazivom</w:t>
      </w:r>
      <w:proofErr w:type="spellEnd"/>
      <w:r>
        <w:t xml:space="preserve"> “</w:t>
      </w:r>
      <w:proofErr w:type="spellStart"/>
      <w:r>
        <w:t>Procena</w:t>
      </w:r>
      <w:proofErr w:type="spellEnd"/>
      <w:r>
        <w:t xml:space="preserve"> </w:t>
      </w:r>
      <w:proofErr w:type="spellStart"/>
      <w:r>
        <w:t>uticaja</w:t>
      </w:r>
      <w:proofErr w:type="spellEnd"/>
      <w:r>
        <w:t xml:space="preserve"> </w:t>
      </w:r>
      <w:proofErr w:type="spellStart"/>
      <w:r>
        <w:t>obrade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zaštitu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ličnosti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video </w:t>
      </w:r>
      <w:proofErr w:type="spellStart"/>
      <w:r>
        <w:t>nadzora</w:t>
      </w:r>
      <w:proofErr w:type="spellEnd"/>
      <w:r>
        <w:t xml:space="preserve">” </w:t>
      </w:r>
      <w:proofErr w:type="spellStart"/>
      <w:r>
        <w:t>koji</w:t>
      </w:r>
      <w:proofErr w:type="spellEnd"/>
      <w:r>
        <w:t xml:space="preserve"> je 23. </w:t>
      </w:r>
      <w:proofErr w:type="spellStart"/>
      <w:r>
        <w:t>septembra</w:t>
      </w:r>
      <w:proofErr w:type="spellEnd"/>
      <w:r>
        <w:t xml:space="preserve"> </w:t>
      </w:r>
      <w:proofErr w:type="spellStart"/>
      <w:r>
        <w:t>dostavio</w:t>
      </w:r>
      <w:proofErr w:type="spellEnd"/>
      <w:r>
        <w:t xml:space="preserve"> </w:t>
      </w:r>
      <w:proofErr w:type="spellStart"/>
      <w:r>
        <w:t>Povereniku</w:t>
      </w:r>
      <w:proofErr w:type="spellEnd"/>
      <w:r>
        <w:t xml:space="preserve"> za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javnog</w:t>
      </w:r>
      <w:proofErr w:type="spellEnd"/>
      <w:r>
        <w:t xml:space="preserve"> </w:t>
      </w:r>
      <w:proofErr w:type="spellStart"/>
      <w:r>
        <w:t>značaja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zaštitu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ličnosti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postupanje</w:t>
      </w:r>
      <w:proofErr w:type="spellEnd"/>
      <w:r>
        <w:t>.</w:t>
      </w:r>
    </w:p>
    <w:p w14:paraId="55E16B2A" w14:textId="77777777" w:rsidR="001F671A" w:rsidRDefault="00D4013B">
      <w:pPr>
        <w:spacing w:before="240" w:after="240"/>
        <w:ind w:left="360"/>
      </w:pPr>
      <w:proofErr w:type="spellStart"/>
      <w:r>
        <w:t>Organizacije</w:t>
      </w:r>
      <w:proofErr w:type="spellEnd"/>
      <w:r>
        <w:t xml:space="preserve"> za </w:t>
      </w:r>
      <w:proofErr w:type="spellStart"/>
      <w:r>
        <w:t>ljudska</w:t>
      </w:r>
      <w:proofErr w:type="spellEnd"/>
      <w:r>
        <w:t xml:space="preserve"> </w:t>
      </w:r>
      <w:proofErr w:type="spellStart"/>
      <w:r>
        <w:t>pr</w:t>
      </w:r>
      <w:r>
        <w:t>ava</w:t>
      </w:r>
      <w:proofErr w:type="spellEnd"/>
      <w:r>
        <w:t xml:space="preserve"> </w:t>
      </w:r>
      <w:proofErr w:type="spellStart"/>
      <w:r>
        <w:t>dobile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javnog</w:t>
      </w:r>
      <w:proofErr w:type="spellEnd"/>
      <w:r>
        <w:t xml:space="preserve"> </w:t>
      </w:r>
      <w:proofErr w:type="spellStart"/>
      <w:r>
        <w:t>značaja</w:t>
      </w:r>
      <w:proofErr w:type="spellEnd"/>
      <w:r>
        <w:t xml:space="preserve"> </w:t>
      </w:r>
      <w:proofErr w:type="spellStart"/>
      <w:r>
        <w:t>upućenog</w:t>
      </w:r>
      <w:proofErr w:type="spellEnd"/>
      <w:r>
        <w:t xml:space="preserve"> </w:t>
      </w:r>
      <w:proofErr w:type="spellStart"/>
      <w:r>
        <w:t>Povereniku</w:t>
      </w:r>
      <w:proofErr w:type="spellEnd"/>
      <w:r>
        <w:t>.</w:t>
      </w:r>
    </w:p>
    <w:p w14:paraId="43D910E9" w14:textId="77777777" w:rsidR="001F671A" w:rsidRDefault="00D4013B">
      <w:pPr>
        <w:spacing w:before="240" w:after="240"/>
        <w:ind w:left="360"/>
        <w:rPr>
          <w:color w:val="1155CC"/>
          <w:u w:val="single"/>
        </w:rPr>
      </w:pPr>
      <w:hyperlink r:id="rId87">
        <w:r>
          <w:rPr>
            <w:color w:val="1155CC"/>
            <w:u w:val="single"/>
          </w:rPr>
          <w:t>https://www.sharefoundation.info/wp-content/uploads/MUP-Procena-uticaja-obrade-na-zastitu-podataka-o-licnosti-koriscenjem-sistema-video-nadzora.pdf</w:t>
        </w:r>
      </w:hyperlink>
    </w:p>
    <w:p w14:paraId="796A8EA3" w14:textId="77777777" w:rsidR="001F671A" w:rsidRDefault="00D4013B">
      <w:pPr>
        <w:pStyle w:val="Heading3"/>
        <w:spacing w:before="240" w:after="240"/>
        <w:rPr>
          <w:b/>
          <w:sz w:val="24"/>
          <w:szCs w:val="24"/>
        </w:rPr>
      </w:pPr>
      <w:bookmarkStart w:id="24" w:name="_pulu9jif8fka" w:colFirst="0" w:colLast="0"/>
      <w:bookmarkEnd w:id="24"/>
      <w:r>
        <w:t xml:space="preserve">·         </w:t>
      </w:r>
      <w:proofErr w:type="spellStart"/>
      <w:r>
        <w:rPr>
          <w:b/>
          <w:sz w:val="24"/>
          <w:szCs w:val="24"/>
        </w:rPr>
        <w:t>Analiza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Procene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uticaja</w:t>
      </w:r>
      <w:proofErr w:type="spellEnd"/>
    </w:p>
    <w:p w14:paraId="07EEF4CF" w14:textId="77777777" w:rsidR="001F671A" w:rsidRDefault="00D4013B">
      <w:pPr>
        <w:spacing w:before="240" w:after="240"/>
        <w:ind w:left="360"/>
      </w:pPr>
      <w:r>
        <w:t xml:space="preserve">Share </w:t>
      </w:r>
      <w:proofErr w:type="spellStart"/>
      <w:r>
        <w:t>Fondacija</w:t>
      </w:r>
      <w:proofErr w:type="spellEnd"/>
      <w:r>
        <w:t xml:space="preserve">, </w:t>
      </w:r>
      <w:proofErr w:type="spellStart"/>
      <w:r>
        <w:t>Partneri</w:t>
      </w:r>
      <w:proofErr w:type="spellEnd"/>
      <w:r>
        <w:t xml:space="preserve"> za </w:t>
      </w:r>
      <w:proofErr w:type="spellStart"/>
      <w:r>
        <w:t>demokratske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Srbija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Beogradski</w:t>
      </w:r>
      <w:proofErr w:type="spellEnd"/>
      <w:r>
        <w:t xml:space="preserve"> </w:t>
      </w:r>
      <w:proofErr w:type="spellStart"/>
      <w:r>
        <w:t>centar</w:t>
      </w:r>
      <w:proofErr w:type="spellEnd"/>
      <w:r>
        <w:t xml:space="preserve"> za </w:t>
      </w:r>
      <w:proofErr w:type="spellStart"/>
      <w:r>
        <w:t>bezbednosnu</w:t>
      </w:r>
      <w:proofErr w:type="spellEnd"/>
      <w:r>
        <w:t xml:space="preserve"> </w:t>
      </w:r>
      <w:proofErr w:type="spellStart"/>
      <w:r>
        <w:t>politiku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analizirali</w:t>
      </w:r>
      <w:proofErr w:type="spellEnd"/>
      <w:r>
        <w:t xml:space="preserve"> </w:t>
      </w:r>
      <w:proofErr w:type="spellStart"/>
      <w:r>
        <w:t>Procenu</w:t>
      </w:r>
      <w:proofErr w:type="spellEnd"/>
      <w:r>
        <w:t xml:space="preserve"> </w:t>
      </w:r>
      <w:proofErr w:type="spellStart"/>
      <w:r>
        <w:t>uticaja</w:t>
      </w:r>
      <w:proofErr w:type="spellEnd"/>
      <w:r>
        <w:t xml:space="preserve">. </w:t>
      </w:r>
      <w:proofErr w:type="spellStart"/>
      <w:r>
        <w:t>Analiza</w:t>
      </w:r>
      <w:proofErr w:type="spellEnd"/>
      <w:r>
        <w:t xml:space="preserve"> je </w:t>
      </w:r>
      <w:proofErr w:type="spellStart"/>
      <w:r>
        <w:t>objavljena</w:t>
      </w:r>
      <w:proofErr w:type="spellEnd"/>
      <w:r>
        <w:t xml:space="preserve"> u </w:t>
      </w:r>
      <w:proofErr w:type="spellStart"/>
      <w:r>
        <w:lastRenderedPageBreak/>
        <w:t>novembru</w:t>
      </w:r>
      <w:proofErr w:type="spellEnd"/>
      <w:r>
        <w:t xml:space="preserve"> 2019.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poziv</w:t>
      </w:r>
      <w:proofErr w:type="spellEnd"/>
      <w:r>
        <w:t xml:space="preserve"> </w:t>
      </w:r>
      <w:proofErr w:type="spellStart"/>
      <w:r>
        <w:t>nadležnima</w:t>
      </w:r>
      <w:proofErr w:type="spellEnd"/>
      <w:r>
        <w:t xml:space="preserve"> da do </w:t>
      </w:r>
      <w:proofErr w:type="spellStart"/>
      <w:r>
        <w:t>daljeg</w:t>
      </w:r>
      <w:proofErr w:type="spellEnd"/>
      <w:r>
        <w:t xml:space="preserve"> </w:t>
      </w:r>
      <w:proofErr w:type="spellStart"/>
      <w:r>
        <w:t>obustave</w:t>
      </w:r>
      <w:proofErr w:type="spellEnd"/>
      <w:r>
        <w:t xml:space="preserve"> </w:t>
      </w:r>
      <w:proofErr w:type="spellStart"/>
      <w:r>
        <w:t>uvođenje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za </w:t>
      </w:r>
      <w:proofErr w:type="spellStart"/>
      <w:r>
        <w:t>pametan</w:t>
      </w:r>
      <w:proofErr w:type="spellEnd"/>
      <w:r>
        <w:t xml:space="preserve"> video </w:t>
      </w:r>
      <w:proofErr w:type="spellStart"/>
      <w:r>
        <w:t>n</w:t>
      </w:r>
      <w:r>
        <w:t>adzor</w:t>
      </w:r>
      <w:proofErr w:type="spellEnd"/>
      <w:r>
        <w:t>.</w:t>
      </w:r>
    </w:p>
    <w:p w14:paraId="75326AC2" w14:textId="77777777" w:rsidR="001F671A" w:rsidRDefault="00D4013B">
      <w:pPr>
        <w:spacing w:before="240" w:after="240"/>
        <w:ind w:left="360"/>
      </w:pPr>
      <w:hyperlink r:id="rId88">
        <w:r>
          <w:rPr>
            <w:color w:val="1155CC"/>
            <w:u w:val="single"/>
          </w:rPr>
          <w:t>https://www.sharefoundation.info/wp-content/uploads/Analiza_procene_uticaja_SHARE_Partneri-Srbija_BCBP.pdf</w:t>
        </w:r>
      </w:hyperlink>
    </w:p>
    <w:p w14:paraId="2A369235" w14:textId="77777777" w:rsidR="001F671A" w:rsidRDefault="001F671A">
      <w:pPr>
        <w:spacing w:before="240" w:after="240"/>
        <w:ind w:left="360"/>
      </w:pPr>
    </w:p>
    <w:p w14:paraId="0A93CD4E" w14:textId="77777777" w:rsidR="001F671A" w:rsidRDefault="00D4013B">
      <w:pPr>
        <w:spacing w:before="240" w:after="240"/>
      </w:pPr>
      <w:proofErr w:type="spellStart"/>
      <w:r>
        <w:t>Stari</w:t>
      </w:r>
      <w:proofErr w:type="spellEnd"/>
      <w:r>
        <w:t xml:space="preserve"> about:</w:t>
      </w:r>
    </w:p>
    <w:p w14:paraId="6337D8D7" w14:textId="77777777" w:rsidR="001F671A" w:rsidRDefault="001F671A">
      <w:pPr>
        <w:spacing w:before="240" w:after="240"/>
      </w:pPr>
    </w:p>
    <w:p w14:paraId="70869016" w14:textId="77777777" w:rsidR="001F671A" w:rsidRDefault="00D4013B">
      <w:pPr>
        <w:spacing w:before="240" w:after="240"/>
      </w:pPr>
      <w:r>
        <w:t xml:space="preserve">Mi </w:t>
      </w:r>
      <w:proofErr w:type="spellStart"/>
      <w:r>
        <w:t>smo</w:t>
      </w:r>
      <w:proofErr w:type="spellEnd"/>
      <w:r>
        <w:t xml:space="preserve"> </w:t>
      </w:r>
      <w:proofErr w:type="spellStart"/>
      <w:r>
        <w:t>zajednica</w:t>
      </w:r>
      <w:proofErr w:type="spellEnd"/>
      <w:r>
        <w:t xml:space="preserve"> </w:t>
      </w:r>
      <w:proofErr w:type="spellStart"/>
      <w:r>
        <w:t>pojedinaca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zalažu</w:t>
      </w:r>
      <w:proofErr w:type="spellEnd"/>
      <w:r>
        <w:t xml:space="preserve"> za </w:t>
      </w:r>
      <w:proofErr w:type="spellStart"/>
      <w:r>
        <w:t>odgovorno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 xml:space="preserve"> za </w:t>
      </w:r>
      <w:proofErr w:type="spellStart"/>
      <w:r>
        <w:t>nadzor</w:t>
      </w:r>
      <w:proofErr w:type="spellEnd"/>
      <w:r>
        <w:t>.</w:t>
      </w:r>
    </w:p>
    <w:p w14:paraId="75528FFA" w14:textId="77777777" w:rsidR="001F671A" w:rsidRDefault="00D4013B">
      <w:pPr>
        <w:spacing w:before="240" w:after="240"/>
      </w:pPr>
      <w:r>
        <w:t xml:space="preserve">Kao </w:t>
      </w:r>
      <w:proofErr w:type="spellStart"/>
      <w:r>
        <w:rPr>
          <w:highlight w:val="yellow"/>
        </w:rPr>
        <w:t>najveću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pretnju</w:t>
      </w:r>
      <w:proofErr w:type="spellEnd"/>
      <w:r>
        <w:t xml:space="preserve"> </w:t>
      </w:r>
      <w:proofErr w:type="spellStart"/>
      <w:r>
        <w:t>javnom</w:t>
      </w:r>
      <w:proofErr w:type="spellEnd"/>
      <w:r>
        <w:t xml:space="preserve"> </w:t>
      </w:r>
      <w:proofErr w:type="spellStart"/>
      <w:r>
        <w:t>interesu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pravima</w:t>
      </w:r>
      <w:proofErr w:type="spellEnd"/>
      <w:r>
        <w:t xml:space="preserve"> </w:t>
      </w:r>
      <w:proofErr w:type="spellStart"/>
      <w:r>
        <w:t>pojedinaca</w:t>
      </w:r>
      <w:proofErr w:type="spellEnd"/>
      <w:r>
        <w:t xml:space="preserve"> </w:t>
      </w:r>
      <w:proofErr w:type="spellStart"/>
      <w:r>
        <w:t>identifikovali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za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prepoznavanje</w:t>
      </w:r>
      <w:proofErr w:type="spellEnd"/>
      <w:r>
        <w:t>.</w:t>
      </w:r>
    </w:p>
    <w:p w14:paraId="7B6A70EA" w14:textId="77777777" w:rsidR="001F671A" w:rsidRPr="00D4013B" w:rsidRDefault="00D4013B">
      <w:pPr>
        <w:spacing w:before="240" w:after="240"/>
        <w:rPr>
          <w:lang w:val="de-DE"/>
        </w:rPr>
      </w:pPr>
      <w:r w:rsidRPr="00D4013B">
        <w:rPr>
          <w:lang w:val="de-DE"/>
        </w:rPr>
        <w:t>Cilj nam je zaštita privatnost</w:t>
      </w:r>
      <w:r w:rsidRPr="00D4013B">
        <w:rPr>
          <w:lang w:val="de-DE"/>
        </w:rPr>
        <w:t>i svih građana.</w:t>
      </w:r>
    </w:p>
    <w:p w14:paraId="3D7AAE07" w14:textId="77777777" w:rsidR="001F671A" w:rsidRPr="00D4013B" w:rsidRDefault="001F671A">
      <w:pPr>
        <w:spacing w:before="240" w:after="240"/>
        <w:rPr>
          <w:lang w:val="de-DE"/>
        </w:rPr>
      </w:pPr>
    </w:p>
    <w:p w14:paraId="26732779" w14:textId="77777777" w:rsidR="001F671A" w:rsidRPr="00D4013B" w:rsidRDefault="001F671A">
      <w:pPr>
        <w:spacing w:before="240" w:after="240"/>
        <w:rPr>
          <w:lang w:val="de-DE"/>
        </w:rPr>
      </w:pPr>
    </w:p>
    <w:p w14:paraId="2ABE1A23" w14:textId="77777777" w:rsidR="001F671A" w:rsidRPr="00D4013B" w:rsidRDefault="001F671A">
      <w:pPr>
        <w:spacing w:before="240" w:after="240"/>
        <w:rPr>
          <w:lang w:val="de-DE"/>
        </w:rPr>
      </w:pPr>
    </w:p>
    <w:p w14:paraId="59FD67A3" w14:textId="77777777" w:rsidR="001F671A" w:rsidRPr="00D4013B" w:rsidRDefault="00D4013B">
      <w:pPr>
        <w:spacing w:before="240" w:after="240"/>
        <w:rPr>
          <w:color w:val="1155CC"/>
          <w:u w:val="single"/>
          <w:lang w:val="de-DE"/>
        </w:rPr>
      </w:pPr>
      <w:r w:rsidRPr="00D4013B">
        <w:rPr>
          <w:lang w:val="de-DE"/>
        </w:rPr>
        <w:t>* Studija slučaja “Bezbedni grad” o video nadzoru u Beogradu uklonjena sa sajta</w:t>
      </w:r>
      <w:r>
        <w:fldChar w:fldCharType="begin"/>
      </w:r>
      <w:r w:rsidRPr="00D4013B">
        <w:rPr>
          <w:lang w:val="de-DE"/>
        </w:rPr>
        <w:instrText xml:space="preserve"> HYPERLINK "https://www.vugl.rs/artikli/vesti/kamere-za-nadzor-u-beogradu-objavljena-pa-uklonjena-studija-artikal-122" \h </w:instrText>
      </w:r>
      <w:r>
        <w:fldChar w:fldCharType="separate"/>
      </w:r>
      <w:r w:rsidRPr="00D4013B">
        <w:rPr>
          <w:lang w:val="de-DE"/>
        </w:rPr>
        <w:t xml:space="preserve"> kompanije </w:t>
      </w:r>
      <w:r>
        <w:fldChar w:fldCharType="end"/>
      </w:r>
      <w:r w:rsidRPr="00D4013B">
        <w:rPr>
          <w:lang w:val="de-DE"/>
        </w:rPr>
        <w:t>Huawei</w:t>
      </w:r>
      <w:r>
        <w:fldChar w:fldCharType="begin"/>
      </w:r>
      <w:r w:rsidRPr="00D4013B">
        <w:rPr>
          <w:lang w:val="de-DE"/>
        </w:rPr>
        <w:instrText xml:space="preserve"> HYPERLINK "ht</w:instrText>
      </w:r>
      <w:r w:rsidRPr="00D4013B">
        <w:rPr>
          <w:lang w:val="de-DE"/>
        </w:rPr>
        <w:instrText xml:space="preserve">tps://www.vugl.rs/artikli/vesti/kamere-za-nadzor-u-beogradu-objavljena-pa-uklonjena-studija-artikal-122" \h </w:instrText>
      </w:r>
      <w:r>
        <w:fldChar w:fldCharType="separate"/>
      </w:r>
      <w:r w:rsidRPr="00D4013B">
        <w:rPr>
          <w:lang w:val="de-DE"/>
        </w:rPr>
        <w:t xml:space="preserve"> </w:t>
      </w:r>
      <w:r>
        <w:fldChar w:fldCharType="end"/>
      </w:r>
      <w:r w:rsidRPr="00D4013B">
        <w:rPr>
          <w:lang w:val="de-DE"/>
        </w:rPr>
        <w:t xml:space="preserve">ubrzo nakon objavljivanja analize SHARE Fondacije </w:t>
      </w:r>
      <w:r>
        <w:fldChar w:fldCharType="begin"/>
      </w:r>
      <w:r w:rsidRPr="00D4013B">
        <w:rPr>
          <w:lang w:val="de-DE"/>
        </w:rPr>
        <w:instrText xml:space="preserve"> HYPERLINK "https://www.vugl.rs/artikli/vesti/kamere-za-nadzor-u-beogradu-objavljena-pa-uklonj</w:instrText>
      </w:r>
      <w:r w:rsidRPr="00D4013B">
        <w:rPr>
          <w:lang w:val="de-DE"/>
        </w:rPr>
        <w:instrText xml:space="preserve">ena-studija-artikal-122" \h </w:instrText>
      </w:r>
      <w:r>
        <w:fldChar w:fldCharType="separate"/>
      </w:r>
      <w:r w:rsidRPr="00D4013B">
        <w:rPr>
          <w:color w:val="1155CC"/>
          <w:u w:val="single"/>
          <w:lang w:val="de-DE"/>
        </w:rPr>
        <w:t>https://www.vugl.rs/artikli/vesti/kamere-za-nadzor-u-beogradu-objavljena-pa-uklonjena-studija-artikal-122</w:t>
      </w:r>
      <w:r>
        <w:rPr>
          <w:color w:val="1155CC"/>
          <w:u w:val="single"/>
        </w:rPr>
        <w:fldChar w:fldCharType="end"/>
      </w:r>
    </w:p>
    <w:p w14:paraId="697DB785" w14:textId="77777777" w:rsidR="001F671A" w:rsidRPr="00D4013B" w:rsidRDefault="00D4013B">
      <w:pPr>
        <w:spacing w:before="240" w:after="240"/>
        <w:rPr>
          <w:color w:val="1155CC"/>
          <w:u w:val="single"/>
          <w:lang w:val="de-DE"/>
        </w:rPr>
      </w:pPr>
      <w:r w:rsidRPr="00D4013B">
        <w:rPr>
          <w:lang w:val="de-DE"/>
        </w:rPr>
        <w:t>* Saga “Huawei” - od slučaja “Kantrimen” do realizacije “Huawei bezbednog grada” -</w:t>
      </w:r>
      <w:r>
        <w:fldChar w:fldCharType="begin"/>
      </w:r>
      <w:r w:rsidRPr="00D4013B">
        <w:rPr>
          <w:lang w:val="de-DE"/>
        </w:rPr>
        <w:instrText xml:space="preserve"> HYPERLINK "https://www.istinomer.rs/</w:instrText>
      </w:r>
      <w:r w:rsidRPr="00D4013B">
        <w:rPr>
          <w:lang w:val="de-DE"/>
        </w:rPr>
        <w:instrText xml:space="preserve">analize/saga-huavej/" \h </w:instrText>
      </w:r>
      <w:r>
        <w:fldChar w:fldCharType="separate"/>
      </w:r>
      <w:r w:rsidRPr="00D4013B">
        <w:rPr>
          <w:lang w:val="de-DE"/>
        </w:rPr>
        <w:t xml:space="preserve"> </w:t>
      </w:r>
      <w:r>
        <w:fldChar w:fldCharType="end"/>
      </w:r>
      <w:hyperlink r:id="rId89">
        <w:r w:rsidRPr="00D4013B">
          <w:rPr>
            <w:color w:val="1155CC"/>
            <w:u w:val="single"/>
            <w:lang w:val="de-DE"/>
          </w:rPr>
          <w:t>https://www.istinomer.rs/analize/saga-huavej/</w:t>
        </w:r>
      </w:hyperlink>
    </w:p>
    <w:p w14:paraId="16F66B52" w14:textId="77777777" w:rsidR="001F671A" w:rsidRPr="00D4013B" w:rsidRDefault="00D4013B">
      <w:pPr>
        <w:spacing w:before="240" w:after="240"/>
        <w:rPr>
          <w:lang w:val="de-DE"/>
        </w:rPr>
      </w:pPr>
      <w:r w:rsidRPr="00D4013B">
        <w:rPr>
          <w:lang w:val="de-DE"/>
        </w:rPr>
        <w:t>* Huawei već postavio kamere za video nadzor u Beogradu, SHARE Fondacija zabrinuta zbog mogućih zloupotreba ličnih pod</w:t>
      </w:r>
      <w:r w:rsidRPr="00D4013B">
        <w:rPr>
          <w:lang w:val="de-DE"/>
        </w:rPr>
        <w:t xml:space="preserve">ataka </w:t>
      </w:r>
      <w:hyperlink r:id="rId90">
        <w:r w:rsidRPr="00D4013B">
          <w:rPr>
            <w:color w:val="1155CC"/>
            <w:u w:val="single"/>
            <w:lang w:val="de-DE"/>
          </w:rPr>
          <w:t>http://rs.n1info.com/Vesti/a472007/SHARE-Huawei-vec-postavio-kamere-za-video-nadzor-u-Beogradu.html</w:t>
        </w:r>
      </w:hyperlink>
    </w:p>
    <w:p w14:paraId="067FE1E3" w14:textId="77777777" w:rsidR="001F671A" w:rsidRPr="00D4013B" w:rsidRDefault="00D4013B">
      <w:pPr>
        <w:spacing w:before="240" w:after="240"/>
        <w:rPr>
          <w:color w:val="1155CC"/>
          <w:u w:val="single"/>
          <w:lang w:val="de-DE"/>
        </w:rPr>
      </w:pPr>
      <w:r w:rsidRPr="00D4013B">
        <w:rPr>
          <w:lang w:val="de-DE"/>
        </w:rPr>
        <w:t>* Huawei zna više o planiranom video nadzoru u Beogradu od samih građana i Ministarstva unutrašnjih poslova -</w:t>
      </w:r>
      <w:r>
        <w:fldChar w:fldCharType="begin"/>
      </w:r>
      <w:r w:rsidRPr="00D4013B">
        <w:rPr>
          <w:lang w:val="de-DE"/>
        </w:rPr>
        <w:instrText xml:space="preserve"> HYPERLINK "https://pescanik.net/javno-sniman</w:instrText>
      </w:r>
      <w:r w:rsidRPr="00D4013B">
        <w:rPr>
          <w:lang w:val="de-DE"/>
        </w:rPr>
        <w:instrText xml:space="preserve">je-tajnim-kamerama" \h </w:instrText>
      </w:r>
      <w:r>
        <w:fldChar w:fldCharType="separate"/>
      </w:r>
      <w:r w:rsidRPr="00D4013B">
        <w:rPr>
          <w:lang w:val="de-DE"/>
        </w:rPr>
        <w:t xml:space="preserve"> </w:t>
      </w:r>
      <w:r>
        <w:fldChar w:fldCharType="end"/>
      </w:r>
      <w:hyperlink r:id="rId91">
        <w:r w:rsidRPr="00D4013B">
          <w:rPr>
            <w:color w:val="1155CC"/>
            <w:u w:val="single"/>
            <w:lang w:val="de-DE"/>
          </w:rPr>
          <w:t>https://pescanik.net/javno-snimanje-tajnim-kamerama</w:t>
        </w:r>
      </w:hyperlink>
    </w:p>
    <w:p w14:paraId="730984AC" w14:textId="77777777" w:rsidR="001F671A" w:rsidRDefault="00D4013B">
      <w:pPr>
        <w:spacing w:before="240" w:after="240"/>
        <w:rPr>
          <w:color w:val="1155CC"/>
          <w:u w:val="single"/>
        </w:rPr>
      </w:pPr>
      <w:r w:rsidRPr="00D4013B">
        <w:rPr>
          <w:lang w:val="de-DE"/>
        </w:rPr>
        <w:t xml:space="preserve">* Da li Kina može postati “Veliki brat” Srbije? </w:t>
      </w:r>
      <w:r>
        <w:fldChar w:fldCharType="begin"/>
      </w:r>
      <w:r w:rsidRPr="00D4013B">
        <w:rPr>
          <w:lang w:val="de-DE"/>
        </w:rPr>
        <w:instrText xml:space="preserve"> HYPERLINK "https://bfpe.org/da-li-kina-moze-postati-velik</w:instrText>
      </w:r>
      <w:r w:rsidRPr="00D4013B">
        <w:rPr>
          <w:lang w:val="de-DE"/>
        </w:rPr>
        <w:instrText xml:space="preserve">i-brat-srbije/" \h </w:instrText>
      </w:r>
      <w:r>
        <w:fldChar w:fldCharType="separate"/>
      </w:r>
      <w:r>
        <w:rPr>
          <w:color w:val="1155CC"/>
          <w:u w:val="single"/>
        </w:rPr>
        <w:t>https://bfpe.org/da-li-kina-moze-postati-veliki-brat-srbije/</w:t>
      </w:r>
      <w:r>
        <w:rPr>
          <w:color w:val="1155CC"/>
          <w:u w:val="single"/>
        </w:rPr>
        <w:fldChar w:fldCharType="end"/>
      </w:r>
    </w:p>
    <w:p w14:paraId="4F33B810" w14:textId="77777777" w:rsidR="001F671A" w:rsidRPr="00D4013B" w:rsidRDefault="00D4013B">
      <w:pPr>
        <w:spacing w:before="240" w:after="240"/>
        <w:rPr>
          <w:color w:val="1155CC"/>
          <w:u w:val="single"/>
          <w:lang w:val="de-DE"/>
        </w:rPr>
      </w:pPr>
      <w:r w:rsidRPr="00D4013B">
        <w:rPr>
          <w:lang w:val="de-DE"/>
        </w:rPr>
        <w:t>* Direktor policije tvrdi da se novi sistem video nadzora ne može zloupotrebiti</w:t>
      </w:r>
      <w:r>
        <w:fldChar w:fldCharType="begin"/>
      </w:r>
      <w:r w:rsidRPr="00D4013B">
        <w:rPr>
          <w:lang w:val="de-DE"/>
        </w:rPr>
        <w:instrText xml:space="preserve"> HYPERLINK "https://rs.n1info.com/Vesti/a485325/Rebic-o-postavljanju-novih-kamera.html" \h </w:instrText>
      </w:r>
      <w:r>
        <w:fldChar w:fldCharType="separate"/>
      </w:r>
      <w:r w:rsidRPr="00D4013B">
        <w:rPr>
          <w:lang w:val="de-DE"/>
        </w:rPr>
        <w:t xml:space="preserve"> </w:t>
      </w:r>
      <w:r>
        <w:fldChar w:fldCharType="end"/>
      </w:r>
      <w:hyperlink r:id="rId92">
        <w:r w:rsidRPr="00D4013B">
          <w:rPr>
            <w:color w:val="1155CC"/>
            <w:u w:val="single"/>
            <w:lang w:val="de-DE"/>
          </w:rPr>
          <w:t>https://rs.n1info.com/Vesti/a485325/Rebic-o-postavljanju-novih-kamera.html</w:t>
        </w:r>
      </w:hyperlink>
    </w:p>
    <w:p w14:paraId="0E292824" w14:textId="77777777" w:rsidR="001F671A" w:rsidRPr="00D4013B" w:rsidRDefault="00D4013B">
      <w:pPr>
        <w:spacing w:before="240" w:after="240"/>
        <w:rPr>
          <w:color w:val="1155CC"/>
          <w:u w:val="single"/>
          <w:lang w:val="de-DE"/>
        </w:rPr>
      </w:pPr>
      <w:r w:rsidRPr="00D4013B">
        <w:rPr>
          <w:lang w:val="de-DE"/>
        </w:rPr>
        <w:lastRenderedPageBreak/>
        <w:t xml:space="preserve">* Dok se u svetu vodi velika polemika o softverima za detekciju i prepoznavanje lica, u </w:t>
      </w:r>
      <w:r w:rsidRPr="00D4013B">
        <w:rPr>
          <w:lang w:val="de-DE"/>
        </w:rPr>
        <w:t>Beogradu se nastavlja postavljanje kamera za video nadzor kompanije Huawei, koje ozbiljno mogu ugroziti privatnost i prava građana -</w:t>
      </w:r>
      <w:r>
        <w:fldChar w:fldCharType="begin"/>
      </w:r>
      <w:r w:rsidRPr="00D4013B">
        <w:rPr>
          <w:lang w:val="de-DE"/>
        </w:rPr>
        <w:instrText xml:space="preserve"> HYPERLINK "https://talas.rs/2019/06/15/kamere-za-prepoznavanje-lica-na-ulicama-beograda/" \h </w:instrText>
      </w:r>
      <w:r>
        <w:fldChar w:fldCharType="separate"/>
      </w:r>
      <w:r w:rsidRPr="00D4013B">
        <w:rPr>
          <w:lang w:val="de-DE"/>
        </w:rPr>
        <w:t xml:space="preserve"> </w:t>
      </w:r>
      <w:r>
        <w:fldChar w:fldCharType="end"/>
      </w:r>
      <w:hyperlink r:id="rId93">
        <w:r w:rsidRPr="00D4013B">
          <w:rPr>
            <w:color w:val="1155CC"/>
            <w:u w:val="single"/>
            <w:lang w:val="de-DE"/>
          </w:rPr>
          <w:t>https://talas.rs/2019/06/15/kamere-za-prepoznavanje-lica-na-ulicama-beograda/</w:t>
        </w:r>
      </w:hyperlink>
    </w:p>
    <w:p w14:paraId="5BF596E3" w14:textId="77777777" w:rsidR="001F671A" w:rsidRPr="00D4013B" w:rsidRDefault="001F671A">
      <w:pPr>
        <w:spacing w:before="240" w:after="240"/>
        <w:rPr>
          <w:color w:val="1155CC"/>
          <w:u w:val="single"/>
          <w:lang w:val="de-DE"/>
        </w:rPr>
      </w:pPr>
    </w:p>
    <w:p w14:paraId="77AA69F0" w14:textId="77777777" w:rsidR="001F671A" w:rsidRPr="00D4013B" w:rsidRDefault="00D4013B">
      <w:pPr>
        <w:spacing w:before="240" w:after="240"/>
        <w:rPr>
          <w:color w:val="1155CC"/>
          <w:u w:val="single"/>
          <w:lang w:val="de-DE"/>
        </w:rPr>
      </w:pPr>
      <w:r w:rsidRPr="00D4013B">
        <w:rPr>
          <w:lang w:val="de-DE"/>
        </w:rPr>
        <w:t>* Otvorena vrata pravosuđa -</w:t>
      </w:r>
      <w:r>
        <w:fldChar w:fldCharType="begin"/>
      </w:r>
      <w:r w:rsidRPr="00D4013B">
        <w:rPr>
          <w:lang w:val="de-DE"/>
        </w:rPr>
        <w:instrText xml:space="preserve"> HYPERLINK "https://www.otvorenavratapravosudja.rs/teme/ustavno-pravo/da-li-</w:instrText>
      </w:r>
      <w:r w:rsidRPr="00D4013B">
        <w:rPr>
          <w:lang w:val="de-DE"/>
        </w:rPr>
        <w:instrText xml:space="preserve">samo-kriminalci-treba-da-budu-zabrinuti-zbog-video-nadzora" \h </w:instrText>
      </w:r>
      <w:r>
        <w:fldChar w:fldCharType="separate"/>
      </w:r>
      <w:r w:rsidRPr="00D4013B">
        <w:rPr>
          <w:lang w:val="de-DE"/>
        </w:rPr>
        <w:t xml:space="preserve"> </w:t>
      </w:r>
      <w:r>
        <w:fldChar w:fldCharType="end"/>
      </w:r>
      <w:hyperlink r:id="rId94">
        <w:r w:rsidRPr="00D4013B">
          <w:rPr>
            <w:color w:val="1155CC"/>
            <w:u w:val="single"/>
            <w:lang w:val="de-DE"/>
          </w:rPr>
          <w:t>https://www.otvorenavratapravosudja.rs/teme/ustav</w:t>
        </w:r>
        <w:r w:rsidRPr="00D4013B">
          <w:rPr>
            <w:color w:val="1155CC"/>
            <w:u w:val="single"/>
            <w:lang w:val="de-DE"/>
          </w:rPr>
          <w:t>no-pravo/da-li-samo-kriminalci-treba-da-budu-zabrinuti-zbog-video-nadzora</w:t>
        </w:r>
      </w:hyperlink>
    </w:p>
    <w:p w14:paraId="5FAF1678" w14:textId="77777777" w:rsidR="001F671A" w:rsidRPr="00D4013B" w:rsidRDefault="00D4013B">
      <w:pPr>
        <w:spacing w:before="240" w:after="240"/>
        <w:rPr>
          <w:color w:val="1155CC"/>
          <w:u w:val="single"/>
          <w:lang w:val="de-DE"/>
        </w:rPr>
      </w:pPr>
      <w:r w:rsidRPr="00D4013B">
        <w:rPr>
          <w:lang w:val="de-DE"/>
        </w:rPr>
        <w:t>* Uvođenje pametnog video nadzora, sa hiljadama kamera u javnom prostoru i softverom za prepoznavanje lica izazvalo je opravdanu zabrinutost u javnosti -</w:t>
      </w:r>
      <w:r>
        <w:fldChar w:fldCharType="begin"/>
      </w:r>
      <w:r w:rsidRPr="00D4013B">
        <w:rPr>
          <w:lang w:val="de-DE"/>
        </w:rPr>
        <w:instrText xml:space="preserve"> HYPERLINK "https://www.dan</w:instrText>
      </w:r>
      <w:r w:rsidRPr="00D4013B">
        <w:rPr>
          <w:lang w:val="de-DE"/>
        </w:rPr>
        <w:instrText xml:space="preserve">as.rs/drustvo/mup-do-daljeg-da-obustavi-uvodjenje-sistema-za-pametan-video-nadzor/" \h </w:instrText>
      </w:r>
      <w:r>
        <w:fldChar w:fldCharType="separate"/>
      </w:r>
      <w:r w:rsidRPr="00D4013B">
        <w:rPr>
          <w:lang w:val="de-DE"/>
        </w:rPr>
        <w:t xml:space="preserve"> </w:t>
      </w:r>
      <w:r>
        <w:fldChar w:fldCharType="end"/>
      </w:r>
      <w:hyperlink r:id="rId95">
        <w:r w:rsidRPr="00D4013B">
          <w:rPr>
            <w:color w:val="1155CC"/>
            <w:u w:val="single"/>
            <w:lang w:val="de-DE"/>
          </w:rPr>
          <w:t>https://www.danas.rs/drustvo/mup-do-daljeg-da-obus</w:t>
        </w:r>
        <w:r w:rsidRPr="00D4013B">
          <w:rPr>
            <w:color w:val="1155CC"/>
            <w:u w:val="single"/>
            <w:lang w:val="de-DE"/>
          </w:rPr>
          <w:t>tavi-uvodjenje-sistema-za-pametan-video-nadzor/</w:t>
        </w:r>
      </w:hyperlink>
    </w:p>
    <w:p w14:paraId="5AFDE437" w14:textId="77777777" w:rsidR="001F671A" w:rsidRPr="00D4013B" w:rsidRDefault="00D4013B">
      <w:pPr>
        <w:spacing w:before="240" w:after="240"/>
        <w:rPr>
          <w:color w:val="1155CC"/>
          <w:u w:val="single"/>
          <w:lang w:val="de-DE"/>
        </w:rPr>
      </w:pPr>
      <w:r w:rsidRPr="00D4013B">
        <w:rPr>
          <w:lang w:val="de-DE"/>
        </w:rPr>
        <w:t>* Dug spisak nepoznanica o srpsko-kineskom poduhvatu u okviru kojeg će u Beogradu do kraja 2020. godine biti postavljeno oko hiljadu kamera na 800 lokacija -</w:t>
      </w:r>
      <w:r>
        <w:fldChar w:fldCharType="begin"/>
      </w:r>
      <w:r w:rsidRPr="00D4013B">
        <w:rPr>
          <w:lang w:val="de-DE"/>
        </w:rPr>
        <w:instrText xml:space="preserve"> HYPERLINK "https://www.slobodnaevropa.org/a/huaw</w:instrText>
      </w:r>
      <w:r w:rsidRPr="00D4013B">
        <w:rPr>
          <w:lang w:val="de-DE"/>
        </w:rPr>
        <w:instrText xml:space="preserve">ei-kamere-u-srbiji/30307600.html" \h </w:instrText>
      </w:r>
      <w:r>
        <w:fldChar w:fldCharType="separate"/>
      </w:r>
      <w:r w:rsidRPr="00D4013B">
        <w:rPr>
          <w:lang w:val="de-DE"/>
        </w:rPr>
        <w:t xml:space="preserve"> </w:t>
      </w:r>
      <w:r>
        <w:fldChar w:fldCharType="end"/>
      </w:r>
      <w:hyperlink r:id="rId96">
        <w:r w:rsidRPr="00D4013B">
          <w:rPr>
            <w:color w:val="1155CC"/>
            <w:u w:val="single"/>
            <w:lang w:val="de-DE"/>
          </w:rPr>
          <w:t>https://www.slobodnaevropa.org/a/huawei-kamere-u-srbiji/30307600.html</w:t>
        </w:r>
      </w:hyperlink>
    </w:p>
    <w:p w14:paraId="5928FE07" w14:textId="77777777" w:rsidR="001F671A" w:rsidRPr="00D4013B" w:rsidRDefault="001F671A">
      <w:pPr>
        <w:spacing w:before="240" w:after="240"/>
        <w:rPr>
          <w:lang w:val="de-DE"/>
        </w:rPr>
      </w:pPr>
    </w:p>
    <w:p w14:paraId="14A6298A" w14:textId="77777777" w:rsidR="001F671A" w:rsidRPr="00D4013B" w:rsidRDefault="00D4013B">
      <w:pPr>
        <w:spacing w:before="240" w:after="240"/>
        <w:rPr>
          <w:color w:val="1155CC"/>
          <w:u w:val="single"/>
          <w:lang w:val="de-DE"/>
        </w:rPr>
      </w:pPr>
      <w:r w:rsidRPr="00D4013B">
        <w:rPr>
          <w:lang w:val="de-DE"/>
        </w:rPr>
        <w:t>* Kineski softver za prepoznavanje lica je stigao u Srbij</w:t>
      </w:r>
      <w:r w:rsidRPr="00D4013B">
        <w:rPr>
          <w:lang w:val="de-DE"/>
        </w:rPr>
        <w:t>u. To potvrđuje najgore strahove Zapada u vezi sa kompanijom Huavei [tekst na engleskom]</w:t>
      </w:r>
      <w:r>
        <w:fldChar w:fldCharType="begin"/>
      </w:r>
      <w:r w:rsidRPr="00D4013B">
        <w:rPr>
          <w:lang w:val="de-DE"/>
        </w:rPr>
        <w:instrText xml:space="preserve"> HYPERLINK "https://foreignpolicy.com/2019/06/18/big-brother-comes-to-belgrade-huawei-china-facial-recognition-vucic/" \h </w:instrText>
      </w:r>
      <w:r>
        <w:fldChar w:fldCharType="separate"/>
      </w:r>
      <w:r w:rsidRPr="00D4013B">
        <w:rPr>
          <w:lang w:val="de-DE"/>
        </w:rPr>
        <w:t xml:space="preserve"> </w:t>
      </w:r>
      <w:r>
        <w:fldChar w:fldCharType="end"/>
      </w:r>
      <w:hyperlink r:id="rId97">
        <w:r w:rsidRPr="00D4013B">
          <w:rPr>
            <w:color w:val="1155CC"/>
            <w:u w:val="single"/>
            <w:lang w:val="de-DE"/>
          </w:rPr>
          <w:t>https://foreignpolicy.com/2019/06/18/big-brother-comes-to-belgrade-huawei-china-facial-recognition-vucic/</w:t>
        </w:r>
      </w:hyperlink>
    </w:p>
    <w:p w14:paraId="45944230" w14:textId="77777777" w:rsidR="001F671A" w:rsidRPr="00D4013B" w:rsidRDefault="00D4013B">
      <w:pPr>
        <w:spacing w:before="240" w:after="240"/>
        <w:rPr>
          <w:color w:val="1155CC"/>
          <w:u w:val="single"/>
          <w:lang w:val="de-DE"/>
        </w:rPr>
      </w:pPr>
      <w:r w:rsidRPr="00D4013B">
        <w:rPr>
          <w:lang w:val="de-DE"/>
        </w:rPr>
        <w:t>* Srbija: Nezakonit video nadzor za prepoznavanje lica u Beogradu [</w:t>
      </w:r>
      <w:r w:rsidRPr="00D4013B">
        <w:rPr>
          <w:lang w:val="de-DE"/>
        </w:rPr>
        <w:t>tekst na engleskom]</w:t>
      </w:r>
      <w:r>
        <w:fldChar w:fldCharType="begin"/>
      </w:r>
      <w:r w:rsidRPr="00D4013B">
        <w:rPr>
          <w:lang w:val="de-DE"/>
        </w:rPr>
        <w:instrText xml:space="preserve"> HYPERLINK "https://edri.org/serbia-unlawful-facial-recognition-video-surveillance-in-belgrade/" \h </w:instrText>
      </w:r>
      <w:r>
        <w:fldChar w:fldCharType="separate"/>
      </w:r>
      <w:r w:rsidRPr="00D4013B">
        <w:rPr>
          <w:lang w:val="de-DE"/>
        </w:rPr>
        <w:t xml:space="preserve">  </w:t>
      </w:r>
      <w:r>
        <w:fldChar w:fldCharType="end"/>
      </w:r>
      <w:hyperlink r:id="rId98">
        <w:r w:rsidRPr="00D4013B">
          <w:rPr>
            <w:color w:val="1155CC"/>
            <w:u w:val="single"/>
            <w:lang w:val="de-DE"/>
          </w:rPr>
          <w:t>https://edri.org/serbia-unlaw</w:t>
        </w:r>
        <w:r w:rsidRPr="00D4013B">
          <w:rPr>
            <w:color w:val="1155CC"/>
            <w:u w:val="single"/>
            <w:lang w:val="de-DE"/>
          </w:rPr>
          <w:t>ful-facial-recognition-video-surveillance-in-belgrade/</w:t>
        </w:r>
      </w:hyperlink>
    </w:p>
    <w:p w14:paraId="63BC07F9" w14:textId="77777777" w:rsidR="001F671A" w:rsidRPr="00D4013B" w:rsidRDefault="001F671A">
      <w:pPr>
        <w:spacing w:before="240" w:after="240"/>
        <w:ind w:left="360"/>
        <w:rPr>
          <w:lang w:val="de-DE"/>
        </w:rPr>
      </w:pPr>
    </w:p>
    <w:p w14:paraId="3F8AC1CF" w14:textId="77777777" w:rsidR="001F671A" w:rsidRPr="00D4013B" w:rsidRDefault="00D4013B">
      <w:pPr>
        <w:spacing w:before="240" w:after="240"/>
        <w:ind w:left="360"/>
        <w:rPr>
          <w:color w:val="1155CC"/>
          <w:u w:val="single"/>
          <w:lang w:val="de-DE"/>
        </w:rPr>
      </w:pPr>
      <w:r w:rsidRPr="00D4013B">
        <w:rPr>
          <w:lang w:val="de-DE"/>
        </w:rPr>
        <w:t>SHARE:</w:t>
      </w:r>
      <w:hyperlink r:id="rId99">
        <w:r w:rsidRPr="00D4013B">
          <w:rPr>
            <w:lang w:val="de-DE"/>
          </w:rPr>
          <w:t xml:space="preserve"> </w:t>
        </w:r>
      </w:hyperlink>
      <w:hyperlink r:id="rId100">
        <w:r w:rsidRPr="00D4013B">
          <w:rPr>
            <w:color w:val="1155CC"/>
            <w:u w:val="single"/>
            <w:lang w:val="de-DE"/>
          </w:rPr>
          <w:t>Da li su poznate lokacije novih kamera za nadzor i rizici po ustavna prava građana?</w:t>
        </w:r>
      </w:hyperlink>
    </w:p>
    <w:p w14:paraId="493A00AF" w14:textId="77777777" w:rsidR="001F671A" w:rsidRDefault="00D4013B">
      <w:pPr>
        <w:spacing w:before="240" w:after="240"/>
        <w:ind w:left="360"/>
        <w:rPr>
          <w:color w:val="1155CC"/>
          <w:u w:val="single"/>
        </w:rPr>
      </w:pPr>
      <w:r>
        <w:t>SHARE:</w:t>
      </w:r>
      <w:hyperlink r:id="rId101">
        <w:r>
          <w:t xml:space="preserve"> </w:t>
        </w:r>
      </w:hyperlink>
      <w:hyperlink r:id="rId102">
        <w:r>
          <w:rPr>
            <w:color w:val="1155CC"/>
            <w:u w:val="single"/>
          </w:rPr>
          <w:t xml:space="preserve">Huawei </w:t>
        </w:r>
        <w:proofErr w:type="spellStart"/>
        <w:r>
          <w:rPr>
            <w:color w:val="1155CC"/>
            <w:u w:val="single"/>
          </w:rPr>
          <w:t>zna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sve</w:t>
        </w:r>
        <w:proofErr w:type="spellEnd"/>
        <w:r>
          <w:rPr>
            <w:color w:val="1155CC"/>
            <w:u w:val="single"/>
          </w:rPr>
          <w:t xml:space="preserve"> o </w:t>
        </w:r>
        <w:proofErr w:type="spellStart"/>
        <w:r>
          <w:rPr>
            <w:color w:val="1155CC"/>
            <w:u w:val="single"/>
          </w:rPr>
          <w:t>kamerama</w:t>
        </w:r>
        <w:proofErr w:type="spellEnd"/>
        <w:r>
          <w:rPr>
            <w:color w:val="1155CC"/>
            <w:u w:val="single"/>
          </w:rPr>
          <w:t xml:space="preserve"> u </w:t>
        </w:r>
        <w:proofErr w:type="spellStart"/>
        <w:r>
          <w:rPr>
            <w:color w:val="1155CC"/>
            <w:u w:val="single"/>
          </w:rPr>
          <w:t>Beogradu</w:t>
        </w:r>
        <w:proofErr w:type="spellEnd"/>
        <w:r>
          <w:rPr>
            <w:color w:val="1155CC"/>
            <w:u w:val="single"/>
          </w:rPr>
          <w:t xml:space="preserve"> – </w:t>
        </w:r>
        <w:proofErr w:type="spellStart"/>
        <w:r>
          <w:rPr>
            <w:color w:val="1155CC"/>
            <w:u w:val="single"/>
          </w:rPr>
          <w:t>i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nije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im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teško</w:t>
        </w:r>
        <w:proofErr w:type="spellEnd"/>
        <w:r>
          <w:rPr>
            <w:color w:val="1155CC"/>
            <w:u w:val="single"/>
          </w:rPr>
          <w:t xml:space="preserve"> da to </w:t>
        </w:r>
        <w:proofErr w:type="spellStart"/>
        <w:r>
          <w:rPr>
            <w:color w:val="1155CC"/>
            <w:u w:val="single"/>
          </w:rPr>
          <w:t>i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kažu</w:t>
        </w:r>
        <w:proofErr w:type="spellEnd"/>
        <w:r>
          <w:rPr>
            <w:color w:val="1155CC"/>
            <w:u w:val="single"/>
          </w:rPr>
          <w:t>!</w:t>
        </w:r>
      </w:hyperlink>
    </w:p>
    <w:p w14:paraId="51391549" w14:textId="77777777" w:rsidR="001F671A" w:rsidRDefault="00D4013B">
      <w:pPr>
        <w:spacing w:before="240" w:after="240"/>
        <w:ind w:left="360"/>
        <w:rPr>
          <w:color w:val="1155CC"/>
          <w:u w:val="single"/>
        </w:rPr>
      </w:pPr>
      <w:r>
        <w:t>SHARE:</w:t>
      </w:r>
      <w:hyperlink r:id="rId103">
        <w:r>
          <w:t xml:space="preserve"> </w:t>
        </w:r>
      </w:hyperlink>
      <w:hyperlink r:id="rId104">
        <w:r>
          <w:rPr>
            <w:color w:val="1155CC"/>
            <w:u w:val="single"/>
          </w:rPr>
          <w:t>New surveillance cameras in Belgrade: location</w:t>
        </w:r>
        <w:r>
          <w:rPr>
            <w:color w:val="1155CC"/>
            <w:u w:val="single"/>
          </w:rPr>
          <w:t xml:space="preserve"> and human rights impact analysis – “withheld”</w:t>
        </w:r>
      </w:hyperlink>
    </w:p>
    <w:p w14:paraId="15F277F3" w14:textId="77777777" w:rsidR="001F671A" w:rsidRDefault="001F671A">
      <w:pPr>
        <w:spacing w:before="240" w:after="240"/>
        <w:ind w:left="360"/>
        <w:rPr>
          <w:color w:val="1155CC"/>
          <w:u w:val="single"/>
        </w:rPr>
      </w:pPr>
    </w:p>
    <w:p w14:paraId="11F0645F" w14:textId="77777777" w:rsidR="001F671A" w:rsidRDefault="00D4013B">
      <w:pPr>
        <w:spacing w:before="240" w:after="240"/>
        <w:ind w:left="360"/>
        <w:rPr>
          <w:color w:val="1155CC"/>
          <w:u w:val="single"/>
        </w:rPr>
      </w:pPr>
      <w:proofErr w:type="spellStart"/>
      <w:r>
        <w:t>Bojan</w:t>
      </w:r>
      <w:proofErr w:type="spellEnd"/>
      <w:r>
        <w:t xml:space="preserve"> </w:t>
      </w:r>
      <w:proofErr w:type="spellStart"/>
      <w:r>
        <w:t>Stojkovski</w:t>
      </w:r>
      <w:proofErr w:type="spellEnd"/>
      <w:r>
        <w:t>/</w:t>
      </w:r>
      <w:proofErr w:type="spellStart"/>
      <w:r>
        <w:t>Zdnet</w:t>
      </w:r>
      <w:proofErr w:type="spellEnd"/>
      <w:r>
        <w:t>:</w:t>
      </w:r>
      <w:hyperlink r:id="rId105">
        <w:r>
          <w:t xml:space="preserve"> </w:t>
        </w:r>
      </w:hyperlink>
      <w:hyperlink r:id="rId106">
        <w:r>
          <w:rPr>
            <w:color w:val="1155CC"/>
            <w:u w:val="single"/>
          </w:rPr>
          <w:t>Huawei's surveillance system in Serbia threatens citizens' rights, watchdog warns</w:t>
        </w:r>
      </w:hyperlink>
    </w:p>
    <w:p w14:paraId="4E4741BD" w14:textId="77777777" w:rsidR="001F671A" w:rsidRDefault="00D4013B">
      <w:pPr>
        <w:spacing w:before="240" w:after="240"/>
        <w:ind w:left="360"/>
        <w:rPr>
          <w:color w:val="1155CC"/>
          <w:u w:val="single"/>
        </w:rPr>
      </w:pPr>
      <w:proofErr w:type="spellStart"/>
      <w:r>
        <w:t>Ognjen</w:t>
      </w:r>
      <w:proofErr w:type="spellEnd"/>
      <w:r>
        <w:t xml:space="preserve"> Zorić/Radio </w:t>
      </w:r>
      <w:proofErr w:type="spellStart"/>
      <w:r>
        <w:t>Slobodn</w:t>
      </w:r>
      <w:r>
        <w:t>a</w:t>
      </w:r>
      <w:proofErr w:type="spellEnd"/>
      <w:r>
        <w:t xml:space="preserve"> </w:t>
      </w:r>
      <w:proofErr w:type="spellStart"/>
      <w:r>
        <w:t>Evropa</w:t>
      </w:r>
      <w:proofErr w:type="spellEnd"/>
      <w:r>
        <w:t>:</w:t>
      </w:r>
      <w:hyperlink r:id="rId107">
        <w:r>
          <w:t xml:space="preserve"> </w:t>
        </w:r>
      </w:hyperlink>
      <w:hyperlink r:id="rId108">
        <w:r>
          <w:rPr>
            <w:color w:val="1155CC"/>
            <w:u w:val="single"/>
          </w:rPr>
          <w:t xml:space="preserve">Beograd </w:t>
        </w:r>
        <w:proofErr w:type="spellStart"/>
        <w:r>
          <w:rPr>
            <w:color w:val="1155CC"/>
            <w:u w:val="single"/>
          </w:rPr>
          <w:t>Prekrivaju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nadzorne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kamere</w:t>
        </w:r>
        <w:proofErr w:type="spellEnd"/>
      </w:hyperlink>
    </w:p>
    <w:p w14:paraId="1EB1D677" w14:textId="77777777" w:rsidR="001F671A" w:rsidRDefault="00D4013B">
      <w:pPr>
        <w:spacing w:before="240" w:after="240"/>
        <w:ind w:left="360"/>
        <w:rPr>
          <w:color w:val="1155CC"/>
          <w:u w:val="single"/>
        </w:rPr>
      </w:pPr>
      <w:r>
        <w:t>N1:</w:t>
      </w:r>
      <w:hyperlink r:id="rId109">
        <w:r>
          <w:t xml:space="preserve"> </w:t>
        </w:r>
      </w:hyperlink>
      <w:hyperlink r:id="rId110">
        <w:proofErr w:type="spellStart"/>
        <w:r>
          <w:rPr>
            <w:color w:val="1155CC"/>
            <w:u w:val="single"/>
          </w:rPr>
          <w:t>Nabavka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nadzornog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sistema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tajna</w:t>
        </w:r>
        <w:proofErr w:type="spellEnd"/>
        <w:r>
          <w:rPr>
            <w:color w:val="1155CC"/>
            <w:u w:val="single"/>
          </w:rPr>
          <w:t xml:space="preserve">, </w:t>
        </w:r>
        <w:proofErr w:type="spellStart"/>
        <w:r>
          <w:rPr>
            <w:color w:val="1155CC"/>
            <w:u w:val="single"/>
          </w:rPr>
          <w:t>stru</w:t>
        </w:r>
        <w:r>
          <w:rPr>
            <w:color w:val="1155CC"/>
            <w:u w:val="single"/>
          </w:rPr>
          <w:t>čnjaci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kažu</w:t>
        </w:r>
        <w:proofErr w:type="spellEnd"/>
        <w:r>
          <w:rPr>
            <w:color w:val="1155CC"/>
            <w:u w:val="single"/>
          </w:rPr>
          <w:t xml:space="preserve"> - </w:t>
        </w:r>
        <w:proofErr w:type="spellStart"/>
        <w:r>
          <w:rPr>
            <w:color w:val="1155CC"/>
            <w:u w:val="single"/>
          </w:rPr>
          <w:t>moguća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zloupotreba</w:t>
        </w:r>
        <w:proofErr w:type="spellEnd"/>
      </w:hyperlink>
    </w:p>
    <w:p w14:paraId="277D4ECD" w14:textId="77777777" w:rsidR="001F671A" w:rsidRPr="00D4013B" w:rsidRDefault="00D4013B">
      <w:pPr>
        <w:spacing w:before="240" w:after="240"/>
        <w:ind w:left="360"/>
        <w:rPr>
          <w:color w:val="1155CC"/>
          <w:u w:val="single"/>
          <w:lang w:val="de-DE"/>
        </w:rPr>
      </w:pPr>
      <w:r w:rsidRPr="00D4013B">
        <w:rPr>
          <w:lang w:val="de-DE"/>
        </w:rPr>
        <w:lastRenderedPageBreak/>
        <w:t>N1:</w:t>
      </w:r>
      <w:r>
        <w:fldChar w:fldCharType="begin"/>
      </w:r>
      <w:r w:rsidRPr="00D4013B">
        <w:rPr>
          <w:lang w:val="de-DE"/>
        </w:rPr>
        <w:instrText xml:space="preserve"> HYPERLINK "http://rs.n1info.com/Vesti/a485325/Rebic-o-postavljanju-novih-kamera.html?fbclid=IwAR0LZNJV_4CY1b0eXWBufVey-0JVF5xa2ZGLFfj7jmoItH5dqloAvpzi3-E" \h </w:instrText>
      </w:r>
      <w:r>
        <w:fldChar w:fldCharType="separate"/>
      </w:r>
      <w:r w:rsidRPr="00D4013B">
        <w:rPr>
          <w:lang w:val="de-DE"/>
        </w:rPr>
        <w:t xml:space="preserve"> </w:t>
      </w:r>
      <w:r>
        <w:fldChar w:fldCharType="end"/>
      </w:r>
      <w:hyperlink r:id="rId111">
        <w:r w:rsidRPr="00D4013B">
          <w:rPr>
            <w:color w:val="1155CC"/>
            <w:u w:val="single"/>
            <w:lang w:val="de-DE"/>
          </w:rPr>
          <w:t>Direktor policije o postavljanju novih kamera</w:t>
        </w:r>
      </w:hyperlink>
    </w:p>
    <w:p w14:paraId="0D44D176" w14:textId="77777777" w:rsidR="001F671A" w:rsidRPr="00D4013B" w:rsidRDefault="001F671A">
      <w:pPr>
        <w:spacing w:before="240" w:after="240"/>
        <w:ind w:left="360"/>
        <w:rPr>
          <w:color w:val="1155CC"/>
          <w:u w:val="single"/>
          <w:lang w:val="de-DE"/>
        </w:rPr>
      </w:pPr>
    </w:p>
    <w:p w14:paraId="24245E2E" w14:textId="77777777" w:rsidR="001F671A" w:rsidRPr="00D4013B" w:rsidRDefault="00D4013B">
      <w:pPr>
        <w:spacing w:before="240" w:after="240"/>
        <w:ind w:left="360"/>
        <w:rPr>
          <w:color w:val="1155CC"/>
          <w:u w:val="single"/>
          <w:lang w:val="de-DE"/>
        </w:rPr>
      </w:pPr>
      <w:r w:rsidRPr="00D4013B">
        <w:rPr>
          <w:lang w:val="de-DE"/>
        </w:rPr>
        <w:t>N1:</w:t>
      </w:r>
      <w:hyperlink r:id="rId112">
        <w:r w:rsidRPr="00D4013B">
          <w:rPr>
            <w:lang w:val="de-DE"/>
          </w:rPr>
          <w:t xml:space="preserve"> </w:t>
        </w:r>
      </w:hyperlink>
      <w:hyperlink r:id="rId113">
        <w:r w:rsidRPr="00D4013B">
          <w:rPr>
            <w:color w:val="1155CC"/>
            <w:u w:val="single"/>
            <w:lang w:val="de-DE"/>
          </w:rPr>
          <w:t>SHARE: Huawei već postavio kamere za video nadzor u Beogradu</w:t>
        </w:r>
      </w:hyperlink>
    </w:p>
    <w:p w14:paraId="223DDB09" w14:textId="77777777" w:rsidR="001F671A" w:rsidRPr="00D4013B" w:rsidRDefault="00D4013B">
      <w:pPr>
        <w:spacing w:before="240" w:after="240"/>
        <w:ind w:left="360"/>
        <w:rPr>
          <w:color w:val="1155CC"/>
          <w:u w:val="single"/>
          <w:lang w:val="de-DE"/>
        </w:rPr>
      </w:pPr>
      <w:r w:rsidRPr="00D4013B">
        <w:rPr>
          <w:lang w:val="de-DE"/>
        </w:rPr>
        <w:t>Danas:</w:t>
      </w:r>
      <w:hyperlink r:id="rId114">
        <w:r w:rsidRPr="00D4013B">
          <w:rPr>
            <w:lang w:val="de-DE"/>
          </w:rPr>
          <w:t xml:space="preserve"> </w:t>
        </w:r>
      </w:hyperlink>
      <w:hyperlink r:id="rId115">
        <w:r w:rsidRPr="00D4013B">
          <w:rPr>
            <w:color w:val="1155CC"/>
            <w:u w:val="single"/>
            <w:lang w:val="de-DE"/>
          </w:rPr>
          <w:t>Huawei kamere za video nadzor postavljene u Beogradu</w:t>
        </w:r>
      </w:hyperlink>
    </w:p>
    <w:p w14:paraId="3A08B752" w14:textId="77777777" w:rsidR="001F671A" w:rsidRPr="00D4013B" w:rsidRDefault="00D4013B">
      <w:pPr>
        <w:spacing w:before="240" w:after="240"/>
        <w:ind w:left="360"/>
        <w:rPr>
          <w:color w:val="1155CC"/>
          <w:u w:val="single"/>
          <w:lang w:val="de-DE"/>
        </w:rPr>
      </w:pPr>
      <w:r w:rsidRPr="00D4013B">
        <w:rPr>
          <w:lang w:val="de-DE"/>
        </w:rPr>
        <w:t>Vugl.rs:</w:t>
      </w:r>
      <w:hyperlink r:id="rId116">
        <w:r w:rsidRPr="00D4013B">
          <w:rPr>
            <w:lang w:val="de-DE"/>
          </w:rPr>
          <w:t xml:space="preserve"> </w:t>
        </w:r>
      </w:hyperlink>
      <w:hyperlink r:id="rId117">
        <w:r w:rsidRPr="00D4013B">
          <w:rPr>
            <w:color w:val="1155CC"/>
            <w:u w:val="single"/>
            <w:lang w:val="de-DE"/>
          </w:rPr>
          <w:t>Da li nam kamere za nadzor ugrožavaju prava?</w:t>
        </w:r>
      </w:hyperlink>
    </w:p>
    <w:p w14:paraId="7B6D9077" w14:textId="77777777" w:rsidR="001F671A" w:rsidRPr="00D4013B" w:rsidRDefault="00D4013B">
      <w:pPr>
        <w:spacing w:before="240" w:after="240"/>
        <w:ind w:left="360"/>
        <w:rPr>
          <w:color w:val="1155CC"/>
          <w:u w:val="single"/>
          <w:lang w:val="de-DE"/>
        </w:rPr>
      </w:pPr>
      <w:r w:rsidRPr="00D4013B">
        <w:rPr>
          <w:lang w:val="de-DE"/>
        </w:rPr>
        <w:t>Istinomer:</w:t>
      </w:r>
      <w:hyperlink r:id="rId118">
        <w:r w:rsidRPr="00D4013B">
          <w:rPr>
            <w:lang w:val="de-DE"/>
          </w:rPr>
          <w:t xml:space="preserve"> </w:t>
        </w:r>
      </w:hyperlink>
      <w:hyperlink r:id="rId119">
        <w:r w:rsidRPr="00D4013B">
          <w:rPr>
            <w:color w:val="1155CC"/>
            <w:u w:val="single"/>
            <w:lang w:val="de-DE"/>
          </w:rPr>
          <w:t>Saga “Huavej”</w:t>
        </w:r>
      </w:hyperlink>
    </w:p>
    <w:p w14:paraId="354C109B" w14:textId="77777777" w:rsidR="001F671A" w:rsidRPr="00D4013B" w:rsidRDefault="00D4013B">
      <w:pPr>
        <w:spacing w:before="240" w:after="240"/>
        <w:ind w:left="360"/>
        <w:rPr>
          <w:b/>
          <w:lang w:val="de-DE"/>
        </w:rPr>
      </w:pPr>
      <w:r w:rsidRPr="00D4013B">
        <w:rPr>
          <w:b/>
          <w:lang w:val="de-DE"/>
        </w:rPr>
        <w:t>[prilozi na engleskom jezi</w:t>
      </w:r>
      <w:r w:rsidRPr="00D4013B">
        <w:rPr>
          <w:b/>
          <w:lang w:val="de-DE"/>
        </w:rPr>
        <w:t>ku]</w:t>
      </w:r>
    </w:p>
    <w:p w14:paraId="4225C906" w14:textId="77777777" w:rsidR="001F671A" w:rsidRDefault="00D4013B">
      <w:pPr>
        <w:spacing w:before="240" w:after="240"/>
        <w:ind w:left="360"/>
        <w:rPr>
          <w:color w:val="1155CC"/>
          <w:u w:val="single"/>
        </w:rPr>
      </w:pPr>
      <w:r>
        <w:t>(audio) NYT:</w:t>
      </w:r>
      <w:hyperlink r:id="rId120">
        <w:r>
          <w:t xml:space="preserve"> </w:t>
        </w:r>
      </w:hyperlink>
      <w:hyperlink r:id="rId121">
        <w:r>
          <w:rPr>
            <w:color w:val="1155CC"/>
            <w:u w:val="single"/>
          </w:rPr>
          <w:t>The Chinese Surveillance Stat</w:t>
        </w:r>
        <w:r>
          <w:rPr>
            <w:color w:val="1155CC"/>
            <w:u w:val="single"/>
          </w:rPr>
          <w:t>e Pt. 1</w:t>
        </w:r>
      </w:hyperlink>
    </w:p>
    <w:p w14:paraId="3E9DC64B" w14:textId="77777777" w:rsidR="001F671A" w:rsidRDefault="00D4013B">
      <w:pPr>
        <w:spacing w:before="240" w:after="240"/>
        <w:ind w:left="360"/>
        <w:rPr>
          <w:color w:val="1155CC"/>
          <w:u w:val="single"/>
        </w:rPr>
      </w:pPr>
      <w:r>
        <w:t>(txt) Foreign Policy:</w:t>
      </w:r>
      <w:hyperlink r:id="rId122">
        <w:r>
          <w:t xml:space="preserve"> </w:t>
        </w:r>
      </w:hyperlink>
      <w:hyperlink r:id="rId123">
        <w:r>
          <w:rPr>
            <w:color w:val="1155CC"/>
            <w:u w:val="single"/>
          </w:rPr>
          <w:t>U.S. Firms Are Helpi</w:t>
        </w:r>
        <w:r>
          <w:rPr>
            <w:color w:val="1155CC"/>
            <w:u w:val="single"/>
          </w:rPr>
          <w:t>ng Build China’s Orwellian State</w:t>
        </w:r>
      </w:hyperlink>
    </w:p>
    <w:p w14:paraId="45CD004A" w14:textId="77777777" w:rsidR="001F671A" w:rsidRDefault="00D4013B">
      <w:pPr>
        <w:spacing w:before="240" w:after="240"/>
        <w:ind w:left="360"/>
        <w:rPr>
          <w:color w:val="1155CC"/>
          <w:u w:val="single"/>
        </w:rPr>
      </w:pPr>
      <w:r>
        <w:t>(txt) Spiked online:</w:t>
      </w:r>
      <w:hyperlink r:id="rId124">
        <w:r>
          <w:t xml:space="preserve"> </w:t>
        </w:r>
      </w:hyperlink>
      <w:hyperlink r:id="rId125">
        <w:r>
          <w:rPr>
            <w:color w:val="1155CC"/>
            <w:u w:val="single"/>
          </w:rPr>
          <w:t>Facial recognition: Britain faces a dystopian future</w:t>
        </w:r>
      </w:hyperlink>
    </w:p>
    <w:p w14:paraId="6490F6F0" w14:textId="77777777" w:rsidR="001F671A" w:rsidRDefault="00D4013B">
      <w:pPr>
        <w:spacing w:before="240" w:after="240"/>
        <w:ind w:left="360"/>
        <w:rPr>
          <w:color w:val="1155CC"/>
          <w:u w:val="single"/>
        </w:rPr>
      </w:pPr>
      <w:r>
        <w:t>(txt) BBC:</w:t>
      </w:r>
      <w:hyperlink r:id="rId126">
        <w:r>
          <w:t xml:space="preserve"> </w:t>
        </w:r>
      </w:hyperlink>
      <w:hyperlink r:id="rId127">
        <w:r>
          <w:rPr>
            <w:color w:val="1155CC"/>
            <w:u w:val="single"/>
          </w:rPr>
          <w:t>San Francisco is first US city to ban fa</w:t>
        </w:r>
        <w:r>
          <w:rPr>
            <w:color w:val="1155CC"/>
            <w:u w:val="single"/>
          </w:rPr>
          <w:t>cial recognition</w:t>
        </w:r>
      </w:hyperlink>
    </w:p>
    <w:p w14:paraId="285E5026" w14:textId="77777777" w:rsidR="001F671A" w:rsidRDefault="00D4013B">
      <w:pPr>
        <w:spacing w:before="240" w:after="240"/>
        <w:ind w:left="360"/>
        <w:rPr>
          <w:color w:val="1155CC"/>
          <w:u w:val="single"/>
        </w:rPr>
      </w:pPr>
      <w:r>
        <w:t>(video) NYT:</w:t>
      </w:r>
      <w:hyperlink r:id="rId128">
        <w:r>
          <w:t xml:space="preserve"> </w:t>
        </w:r>
      </w:hyperlink>
      <w:hyperlink r:id="rId129">
        <w:r>
          <w:rPr>
            <w:color w:val="1155CC"/>
            <w:u w:val="single"/>
          </w:rPr>
          <w:t>How China Trains the World’s Autocrats to Surveil Their People | NYT</w:t>
        </w:r>
      </w:hyperlink>
    </w:p>
    <w:p w14:paraId="4535780E" w14:textId="77777777" w:rsidR="001F671A" w:rsidRDefault="00D4013B">
      <w:pPr>
        <w:spacing w:before="240" w:after="240"/>
        <w:ind w:left="360"/>
        <w:rPr>
          <w:color w:val="1155CC"/>
          <w:u w:val="single"/>
        </w:rPr>
      </w:pPr>
      <w:r>
        <w:t>(video)</w:t>
      </w:r>
      <w:hyperlink r:id="rId130">
        <w:r>
          <w:t xml:space="preserve"> </w:t>
        </w:r>
      </w:hyperlink>
      <w:hyperlink r:id="rId131">
        <w:r>
          <w:rPr>
            <w:color w:val="1155CC"/>
            <w:u w:val="single"/>
          </w:rPr>
          <w:t>Xu Bing: Dragonfly Eyes</w:t>
        </w:r>
      </w:hyperlink>
    </w:p>
    <w:p w14:paraId="2F4B780B" w14:textId="77777777" w:rsidR="001F671A" w:rsidRDefault="00D4013B">
      <w:pPr>
        <w:spacing w:before="240" w:after="240"/>
        <w:ind w:left="360"/>
        <w:rPr>
          <w:color w:val="1155CC"/>
          <w:u w:val="single"/>
        </w:rPr>
      </w:pPr>
      <w:r>
        <w:t>(</w:t>
      </w:r>
      <w:proofErr w:type="spellStart"/>
      <w:r>
        <w:t>kratki</w:t>
      </w:r>
      <w:proofErr w:type="spellEnd"/>
      <w:r>
        <w:t xml:space="preserve"> </w:t>
      </w:r>
      <w:proofErr w:type="spellStart"/>
      <w:r>
        <w:t>igrani</w:t>
      </w:r>
      <w:proofErr w:type="spellEnd"/>
      <w:r>
        <w:t xml:space="preserve"> film)</w:t>
      </w:r>
      <w:hyperlink r:id="rId132">
        <w:r>
          <w:t xml:space="preserve"> </w:t>
        </w:r>
      </w:hyperlink>
      <w:hyperlink r:id="rId133">
        <w:r>
          <w:rPr>
            <w:color w:val="1155CC"/>
            <w:u w:val="single"/>
          </w:rPr>
          <w:t>Plurality</w:t>
        </w:r>
      </w:hyperlink>
    </w:p>
    <w:p w14:paraId="7D49185B" w14:textId="77777777" w:rsidR="001F671A" w:rsidRDefault="00D4013B">
      <w:pPr>
        <w:spacing w:before="240" w:after="240"/>
        <w:ind w:left="360"/>
        <w:rPr>
          <w:color w:val="1155CC"/>
          <w:u w:val="single"/>
        </w:rPr>
      </w:pPr>
      <w:r>
        <w:t>(txt) Falkvinge.net:</w:t>
      </w:r>
      <w:hyperlink r:id="rId134">
        <w:r>
          <w:t xml:space="preserve"> </w:t>
        </w:r>
      </w:hyperlink>
      <w:hyperlink r:id="rId135">
        <w:r>
          <w:rPr>
            <w:color w:val="1155CC"/>
            <w:u w:val="single"/>
          </w:rPr>
          <w:t>"Plurality": An Amazing Short Film Abo</w:t>
        </w:r>
        <w:r>
          <w:rPr>
            <w:color w:val="1155CC"/>
            <w:u w:val="single"/>
          </w:rPr>
          <w:t>ut Surveillance In 2023</w:t>
        </w:r>
      </w:hyperlink>
    </w:p>
    <w:p w14:paraId="78385D81" w14:textId="77777777" w:rsidR="001F671A" w:rsidRDefault="00D4013B">
      <w:pPr>
        <w:spacing w:before="240" w:after="240"/>
        <w:ind w:left="360"/>
        <w:rPr>
          <w:b/>
          <w:sz w:val="24"/>
          <w:szCs w:val="24"/>
        </w:rPr>
      </w:pPr>
      <w:r>
        <w:t>(txt) ACLU:</w:t>
      </w:r>
      <w:hyperlink r:id="rId136">
        <w:r>
          <w:t xml:space="preserve"> </w:t>
        </w:r>
      </w:hyperlink>
      <w:hyperlink r:id="rId137">
        <w:r>
          <w:rPr>
            <w:color w:val="1155CC"/>
            <w:u w:val="single"/>
          </w:rPr>
          <w:t>The FBI Has Access to Over 640 Million Photos of Us Through Its Facial Recognition Database</w:t>
        </w:r>
      </w:hyperlink>
    </w:p>
    <w:p w14:paraId="25682735" w14:textId="77777777" w:rsidR="001F671A" w:rsidRDefault="001F671A">
      <w:pPr>
        <w:spacing w:before="240" w:after="240"/>
      </w:pPr>
    </w:p>
    <w:sectPr w:rsidR="001F67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A7B75"/>
    <w:multiLevelType w:val="multilevel"/>
    <w:tmpl w:val="14045EE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326E45"/>
    <w:multiLevelType w:val="multilevel"/>
    <w:tmpl w:val="3B244ED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786E54"/>
    <w:multiLevelType w:val="multilevel"/>
    <w:tmpl w:val="C6D8DB58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C45655"/>
    <w:multiLevelType w:val="multilevel"/>
    <w:tmpl w:val="9BFCA8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B26D12"/>
    <w:multiLevelType w:val="multilevel"/>
    <w:tmpl w:val="339AE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105ECB"/>
    <w:multiLevelType w:val="multilevel"/>
    <w:tmpl w:val="A94081C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8F45F6"/>
    <w:multiLevelType w:val="multilevel"/>
    <w:tmpl w:val="7D5CC4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DF3030"/>
    <w:multiLevelType w:val="multilevel"/>
    <w:tmpl w:val="AA60CB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71A"/>
    <w:rsid w:val="001F671A"/>
    <w:rsid w:val="00D4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2184"/>
  <w15:docId w15:val="{B4A42715-974D-4A98-B450-4FCFC0B6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13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1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vugl.rs/artikli/vesti/da-li-nam-kamere-za-nadzor-ugrozavaju-prava-artikal-109" TargetMode="External"/><Relationship Id="rId21" Type="http://schemas.openxmlformats.org/officeDocument/2006/relationships/hyperlink" Target="https://edri.org/dangerous-by-design-a-cautionary-tale-about-facial-recognition/" TargetMode="External"/><Relationship Id="rId42" Type="http://schemas.openxmlformats.org/officeDocument/2006/relationships/hyperlink" Target="https://www.boston.com/news/local-news/2020/01/14/cambridge-facial-recognition" TargetMode="External"/><Relationship Id="rId63" Type="http://schemas.openxmlformats.org/officeDocument/2006/relationships/hyperlink" Target="https://www.cbsnews.com/news/china-huawei-face-recognition-cameras-serbia-other-countries-questionable-human-rights-2019-10-16/" TargetMode="External"/><Relationship Id="rId84" Type="http://schemas.openxmlformats.org/officeDocument/2006/relationships/hyperlink" Target="https://archive.li/GlL0O" TargetMode="External"/><Relationship Id="rId138" Type="http://schemas.openxmlformats.org/officeDocument/2006/relationships/fontTable" Target="fontTable.xml"/><Relationship Id="rId16" Type="http://schemas.openxmlformats.org/officeDocument/2006/relationships/hyperlink" Target="https://www.danas.rs/drustvo/mup-do-daljeg-da-obustavi-uvodjenje-sistema-za-pametan-video-nadzor/" TargetMode="External"/><Relationship Id="rId107" Type="http://schemas.openxmlformats.org/officeDocument/2006/relationships/hyperlink" Target="https://www.slobodnaevropa.org/a/perkov-huawei-kamere/29874914.html" TargetMode="External"/><Relationship Id="rId11" Type="http://schemas.openxmlformats.org/officeDocument/2006/relationships/hyperlink" Target="http://rs.n1info.com/Vesti/a317159/Stefanovic-Huawei-kamere-i-softveri.html" TargetMode="External"/><Relationship Id="rId32" Type="http://schemas.openxmlformats.org/officeDocument/2006/relationships/hyperlink" Target="https://insajder.net/sr/sajt/vazno/16469/" TargetMode="External"/><Relationship Id="rId37" Type="http://schemas.openxmlformats.org/officeDocument/2006/relationships/hyperlink" Target="https://www.mercurynews.com/2019/10/16/berkeley-bans-facial-recognition/" TargetMode="External"/><Relationship Id="rId53" Type="http://schemas.openxmlformats.org/officeDocument/2006/relationships/hyperlink" Target="https://edri.org/dangerous-by-design-a-cautionary-tale-about-facial-recognition/" TargetMode="External"/><Relationship Id="rId58" Type="http://schemas.openxmlformats.org/officeDocument/2006/relationships/hyperlink" Target="https://www.blic.rs/vesti/beograd/beogradane-ce-narednih-godina-na-ulicama-snimati-jos-1000-kamera/ph4m512" TargetMode="External"/><Relationship Id="rId74" Type="http://schemas.openxmlformats.org/officeDocument/2006/relationships/hyperlink" Target="https://arxiv.org/pdf/1904.08653.pdf" TargetMode="External"/><Relationship Id="rId79" Type="http://schemas.openxmlformats.org/officeDocument/2006/relationships/hyperlink" Target="https://e.huawei.com/en/products/enterprise-networking/video-surveillance/hd-ip-cameras/ipc6625-z30" TargetMode="External"/><Relationship Id="rId102" Type="http://schemas.openxmlformats.org/officeDocument/2006/relationships/hyperlink" Target="https://www.sharefoundation.info/sr/huawei-zna-sve-o-kamerama-u-beogradu-i-nije-im-tesko-da-to-i-kazu/" TargetMode="External"/><Relationship Id="rId123" Type="http://schemas.openxmlformats.org/officeDocument/2006/relationships/hyperlink" Target="https://foreignpolicy.com/2019/03/19/962492-orwell-china-socialcredit-surveillance/" TargetMode="External"/><Relationship Id="rId128" Type="http://schemas.openxmlformats.org/officeDocument/2006/relationships/hyperlink" Target="https://www.youtube.com/watch?v=p8WAIFatAqw" TargetMode="External"/><Relationship Id="rId5" Type="http://schemas.openxmlformats.org/officeDocument/2006/relationships/hyperlink" Target="https://hiljade.kamera.rs" TargetMode="External"/><Relationship Id="rId90" Type="http://schemas.openxmlformats.org/officeDocument/2006/relationships/hyperlink" Target="http://rs.n1info.com/Vesti/a472007/SHARE-Huawei-vec-postavio-kamere-za-video-nadzor-u-Beogradu.html" TargetMode="External"/><Relationship Id="rId95" Type="http://schemas.openxmlformats.org/officeDocument/2006/relationships/hyperlink" Target="https://www.danas.rs/drustvo/mup-do-daljeg-da-obustavi-uvodjenje-sistema-za-pametan-video-nadzor/" TargetMode="External"/><Relationship Id="rId22" Type="http://schemas.openxmlformats.org/officeDocument/2006/relationships/hyperlink" Target="https://www.sharefoundation.info/wp-content/uploads/MUP-Procena-uticaja-obrade-na-zastitu-podataka-o-licnosti-koriscenjem-sistema-video-nadzora.pdf" TargetMode="External"/><Relationship Id="rId27" Type="http://schemas.openxmlformats.org/officeDocument/2006/relationships/hyperlink" Target="http://rs.n1info.com/Vesti/a456247/Stefanovic-Hiljadu-kamera-sa-softverima-za-prepoznavanje-lica-i-tablica.html" TargetMode="External"/><Relationship Id="rId43" Type="http://schemas.openxmlformats.org/officeDocument/2006/relationships/hyperlink" Target="https://www.youtube.com/watch?v=zw5xzdDiDDA" TargetMode="External"/><Relationship Id="rId48" Type="http://schemas.openxmlformats.org/officeDocument/2006/relationships/hyperlink" Target="https://www.theguardian.com/news/2019/apr/11/china-hi-tech-war-on-muslim-minority-xinjiang-uighurs-surveillance-face-recognition" TargetMode="External"/><Relationship Id="rId64" Type="http://schemas.openxmlformats.org/officeDocument/2006/relationships/hyperlink" Target="https://www.zdnet.com/article/huaweis-surveillance-system-in-serbia-threatens-citizens-rights-watchdog-warns/" TargetMode="External"/><Relationship Id="rId69" Type="http://schemas.openxmlformats.org/officeDocument/2006/relationships/hyperlink" Target="https://medium.com/@arijaMGavrilov/pod-kineskim-digitalnim-pojasom-1eca25b14433" TargetMode="External"/><Relationship Id="rId113" Type="http://schemas.openxmlformats.org/officeDocument/2006/relationships/hyperlink" Target="http://rs.n1info.com/Vesti/a472007/SHARE-Huawei-vec-postavio-kamere-za-video-nadzor-u-Beogradu.html" TargetMode="External"/><Relationship Id="rId118" Type="http://schemas.openxmlformats.org/officeDocument/2006/relationships/hyperlink" Target="https://www.istinomer.rs/clanak/2816/Saga-Huavej" TargetMode="External"/><Relationship Id="rId134" Type="http://schemas.openxmlformats.org/officeDocument/2006/relationships/hyperlink" Target="http://falkvinge.net/2012/10/05/plurality-an-amazing-short-film-about-surveillance-in-2023/" TargetMode="External"/><Relationship Id="rId139" Type="http://schemas.openxmlformats.org/officeDocument/2006/relationships/theme" Target="theme/theme1.xml"/><Relationship Id="rId80" Type="http://schemas.openxmlformats.org/officeDocument/2006/relationships/hyperlink" Target="https://e.huawei.com/en/products/enterprise-networking/video-surveillance/hd-ip-cameras/ipc6225-vrz-es" TargetMode="External"/><Relationship Id="rId85" Type="http://schemas.openxmlformats.org/officeDocument/2006/relationships/hyperlink" Target="https://archive.li/jHWPU" TargetMode="External"/><Relationship Id="rId12" Type="http://schemas.openxmlformats.org/officeDocument/2006/relationships/hyperlink" Target="https://www.rts.rs/page/stories/sr/story/125/drustvo/3415215/sta-ce-i-koga-snimati-1000-novih-kamera-po-gradskim-ulicama.html" TargetMode="External"/><Relationship Id="rId17" Type="http://schemas.openxmlformats.org/officeDocument/2006/relationships/hyperlink" Target="https://praksa.poverenik.rs/predmet/detalji/FB967E2A-AE57-4B2C-8F11-D2739FD85A9B" TargetMode="External"/><Relationship Id="rId33" Type="http://schemas.openxmlformats.org/officeDocument/2006/relationships/hyperlink" Target="http://rs.n1info.com/Vesti/a113906/Upotreba-i-zloupotreba-medicinskih-kartona.html" TargetMode="External"/><Relationship Id="rId38" Type="http://schemas.openxmlformats.org/officeDocument/2006/relationships/hyperlink" Target="https://www.mercurynews.com/2019/10/16/berkeley-bans-facial-recognition/" TargetMode="External"/><Relationship Id="rId59" Type="http://schemas.openxmlformats.org/officeDocument/2006/relationships/hyperlink" Target="https://www.rts.rs/page/stories/sr/story/125/drustvo/3415215/sta-ce-i-koga-snimati-1000-novih-kamera-po-gradskim-ulicama.html" TargetMode="External"/><Relationship Id="rId103" Type="http://schemas.openxmlformats.org/officeDocument/2006/relationships/hyperlink" Target="https://www.sharefoundation.info/en/new-surveillance-cameras-in-belgrade-location-and-human-rights-impact-analysis-withheld/" TargetMode="External"/><Relationship Id="rId108" Type="http://schemas.openxmlformats.org/officeDocument/2006/relationships/hyperlink" Target="https://www.slobodnaevropa.org/a/perkov-huawei-kamere/29874914.html" TargetMode="External"/><Relationship Id="rId124" Type="http://schemas.openxmlformats.org/officeDocument/2006/relationships/hyperlink" Target="https://www.spiked-online.com/2019/05/27/facial-recognition-britain-faces-a-dystopian-future/" TargetMode="External"/><Relationship Id="rId129" Type="http://schemas.openxmlformats.org/officeDocument/2006/relationships/hyperlink" Target="https://www.youtube.com/watch?v=p8WAIFatAqw" TargetMode="External"/><Relationship Id="rId54" Type="http://schemas.openxmlformats.org/officeDocument/2006/relationships/hyperlink" Target="https://www.clarin.com/policiales/paso-semana-preso-error-policial-sistema-reconocimiento-facial_0_6KiuCu0fy.html" TargetMode="External"/><Relationship Id="rId70" Type="http://schemas.openxmlformats.org/officeDocument/2006/relationships/hyperlink" Target="https://medium.com/@arijaMGavrilov/pod-kineskim-digitalnim-pojasom-1eca25b14433" TargetMode="External"/><Relationship Id="rId75" Type="http://schemas.openxmlformats.org/officeDocument/2006/relationships/hyperlink" Target="https://arxiv.org/pdf/1712.09665.pdf" TargetMode="External"/><Relationship Id="rId91" Type="http://schemas.openxmlformats.org/officeDocument/2006/relationships/hyperlink" Target="https://pescanik.net/javno-snimanje-tajnim-kamerama" TargetMode="External"/><Relationship Id="rId96" Type="http://schemas.openxmlformats.org/officeDocument/2006/relationships/hyperlink" Target="https://www.slobodnaevropa.org/a/huawei-kamere-u-srbiji/30307600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.me/hiljadekamera" TargetMode="External"/><Relationship Id="rId23" Type="http://schemas.openxmlformats.org/officeDocument/2006/relationships/hyperlink" Target="https://www.sharefoundation.info/sr/mup-do-daljeg-da-obustavi-uvodenje-sistema-za-pametan-video-nadzor/" TargetMode="External"/><Relationship Id="rId28" Type="http://schemas.openxmlformats.org/officeDocument/2006/relationships/hyperlink" Target="https://labs.rs/sr/zadrzavanje-podataka-o-komunikaciji-u-srbiji/" TargetMode="External"/><Relationship Id="rId49" Type="http://schemas.openxmlformats.org/officeDocument/2006/relationships/hyperlink" Target="https://www.theguardian.com/news/2019/apr/11/china-hi-tech-war-on-muslim-minority-xinjiang-uighurs-surveillance-face-recognition" TargetMode="External"/><Relationship Id="rId114" Type="http://schemas.openxmlformats.org/officeDocument/2006/relationships/hyperlink" Target="https://www.danas.rs/beograd/huawei-kamere-za-video-nadzor-postavljene-u-beogradu/" TargetMode="External"/><Relationship Id="rId119" Type="http://schemas.openxmlformats.org/officeDocument/2006/relationships/hyperlink" Target="https://www.istinomer.rs/clanak/2816/Saga-Huavej" TargetMode="External"/><Relationship Id="rId44" Type="http://schemas.openxmlformats.org/officeDocument/2006/relationships/hyperlink" Target="https://www.youtube.com/watch?v=zw5xzdDiDDA" TargetMode="External"/><Relationship Id="rId60" Type="http://schemas.openxmlformats.org/officeDocument/2006/relationships/hyperlink" Target="http://rs.n1info.com/Vesti/a472007/SHARE-Huawei-vec-postavio-kamere-za-video-nadzor-u-Beogradu.html" TargetMode="External"/><Relationship Id="rId65" Type="http://schemas.openxmlformats.org/officeDocument/2006/relationships/hyperlink" Target="https://pescanik.net/javno-snimanje-tajnim-kamerama" TargetMode="External"/><Relationship Id="rId81" Type="http://schemas.openxmlformats.org/officeDocument/2006/relationships/hyperlink" Target="https://support.huawei.com/enterprise/en/intelligent-video-surveillance/vcn3020-pid-21565784" TargetMode="External"/><Relationship Id="rId86" Type="http://schemas.openxmlformats.org/officeDocument/2006/relationships/hyperlink" Target="https://archive.li/ZA3R0" TargetMode="External"/><Relationship Id="rId130" Type="http://schemas.openxmlformats.org/officeDocument/2006/relationships/hyperlink" Target="https://www.youtube.com/watch?v=ENFRm-xkun0" TargetMode="External"/><Relationship Id="rId135" Type="http://schemas.openxmlformats.org/officeDocument/2006/relationships/hyperlink" Target="http://falkvinge.net/2012/10/05/plurality-an-amazing-short-film-about-surveillance-in-2023/" TargetMode="External"/><Relationship Id="rId13" Type="http://schemas.openxmlformats.org/officeDocument/2006/relationships/hyperlink" Target="http://www.pravno-informacioni-sistem.rs/SlGlasnikPortal/eli/rep/sgrs/skupstina/zakon/2018/87/13/reg" TargetMode="External"/><Relationship Id="rId18" Type="http://schemas.openxmlformats.org/officeDocument/2006/relationships/hyperlink" Target="https://archive.li/ZA3R0" TargetMode="External"/><Relationship Id="rId39" Type="http://schemas.openxmlformats.org/officeDocument/2006/relationships/hyperlink" Target="http://www2.oaklandnet.com/oakca1/groups/cityadministrator/documents/standard/oak070617.pdf" TargetMode="External"/><Relationship Id="rId109" Type="http://schemas.openxmlformats.org/officeDocument/2006/relationships/hyperlink" Target="http://rs.n1info.com/Vesti/a472333/Nabavka-nadzornog-sistema-tajna-strucnjaci-kazu-moguca-zloupotreba.html" TargetMode="External"/><Relationship Id="rId34" Type="http://schemas.openxmlformats.org/officeDocument/2006/relationships/hyperlink" Target="http://rs.n1info.com/Vesti/a113906/Upotreba-i-zloupotreba-medicinskih-kartona.html" TargetMode="External"/><Relationship Id="rId50" Type="http://schemas.openxmlformats.org/officeDocument/2006/relationships/hyperlink" Target="https://bigbrotherwatch.org.uk/campaigns/stop-facial-recognition/report/" TargetMode="External"/><Relationship Id="rId55" Type="http://schemas.openxmlformats.org/officeDocument/2006/relationships/hyperlink" Target="https://www.laquadrature.net/2020/02/27/premiere-victoire-en-france-devant-la-justice-contre-la-reconnaissance-faciale/" TargetMode="External"/><Relationship Id="rId76" Type="http://schemas.openxmlformats.org/officeDocument/2006/relationships/hyperlink" Target="https://www.boredpanda.com/face-recognition-algorithms-incognito-mask-jewelry-ewa-nowak/" TargetMode="External"/><Relationship Id="rId97" Type="http://schemas.openxmlformats.org/officeDocument/2006/relationships/hyperlink" Target="https://foreignpolicy.com/2019/06/18/big-brother-comes-to-belgrade-huawei-china-facial-recognition-vucic/" TargetMode="External"/><Relationship Id="rId104" Type="http://schemas.openxmlformats.org/officeDocument/2006/relationships/hyperlink" Target="https://www.sharefoundation.info/en/new-surveillance-cameras-in-belgrade-location-and-human-rights-impact-analysis-withheld/" TargetMode="External"/><Relationship Id="rId120" Type="http://schemas.openxmlformats.org/officeDocument/2006/relationships/hyperlink" Target="https://www.nytimes.com/2019/05/06/podcasts/the-daily/china-surveillance-uighurs.html" TargetMode="External"/><Relationship Id="rId125" Type="http://schemas.openxmlformats.org/officeDocument/2006/relationships/hyperlink" Target="https://www.spiked-online.com/2019/05/27/facial-recognition-britain-faces-a-dystopian-future/" TargetMode="External"/><Relationship Id="rId7" Type="http://schemas.openxmlformats.org/officeDocument/2006/relationships/hyperlink" Target="https://resursi.sharefoundation.info/wp-content/uploads/2019/03/Resenje-MUP-7.3.2019..pdf" TargetMode="External"/><Relationship Id="rId71" Type="http://schemas.openxmlformats.org/officeDocument/2006/relationships/hyperlink" Target="https://www.ft.com/content/42415608-340c-4c0a-8c93-f22cdd4cc2d6" TargetMode="External"/><Relationship Id="rId92" Type="http://schemas.openxmlformats.org/officeDocument/2006/relationships/hyperlink" Target="https://rs.n1info.com/Vesti/a485325/Rebic-o-postavljanju-novih-kamera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labs.rs/sr/nevidljive-infrastrukture-elektronski-nadzor-i-zadrzavanje-podataka-sa-mobilnih-telefona/" TargetMode="External"/><Relationship Id="rId24" Type="http://schemas.openxmlformats.org/officeDocument/2006/relationships/hyperlink" Target="https://praksa.poverenik.rs/predmet/detalji/FB967E2A-AE57-4B2C-8F11-D2739FD85A9B" TargetMode="External"/><Relationship Id="rId40" Type="http://schemas.openxmlformats.org/officeDocument/2006/relationships/hyperlink" Target="http://www2.oaklandnet.com/oakca1/groups/cityadministrator/documents/standard/oak070617.pdf" TargetMode="External"/><Relationship Id="rId45" Type="http://schemas.openxmlformats.org/officeDocument/2006/relationships/hyperlink" Target="https://www.scmp.com/news/china/society/article/2115094/china-build-giant-facial-recognition-database-identify-any" TargetMode="External"/><Relationship Id="rId66" Type="http://schemas.openxmlformats.org/officeDocument/2006/relationships/hyperlink" Target="https://bfpe.org/da-li-kina-moze-postati-veliki-brat-srbije/" TargetMode="External"/><Relationship Id="rId87" Type="http://schemas.openxmlformats.org/officeDocument/2006/relationships/hyperlink" Target="https://www.sharefoundation.info/wp-content/uploads/MUP-Procena-uticaja-obrade-na-zastitu-podataka-o-licnosti-koriscenjem-sistema-video-nadzora.pdf" TargetMode="External"/><Relationship Id="rId110" Type="http://schemas.openxmlformats.org/officeDocument/2006/relationships/hyperlink" Target="http://rs.n1info.com/Vesti/a472333/Nabavka-nadzornog-sistema-tajna-strucnjaci-kazu-moguca-zloupotreba.html" TargetMode="External"/><Relationship Id="rId115" Type="http://schemas.openxmlformats.org/officeDocument/2006/relationships/hyperlink" Target="https://www.danas.rs/beograd/huawei-kamere-za-video-nadzor-postavljene-u-beogradu/" TargetMode="External"/><Relationship Id="rId131" Type="http://schemas.openxmlformats.org/officeDocument/2006/relationships/hyperlink" Target="https://www.youtube.com/watch?v=ENFRm-xkun0" TargetMode="External"/><Relationship Id="rId136" Type="http://schemas.openxmlformats.org/officeDocument/2006/relationships/hyperlink" Target="https://www.aclu.org/blog/privacy-technology/surveillance-technologies/fbi-has-access-over-640-million-photos-us-through" TargetMode="External"/><Relationship Id="rId61" Type="http://schemas.openxmlformats.org/officeDocument/2006/relationships/hyperlink" Target="https://www.danas.rs/drustvo/mup-do-daljeg-da-obustavi-uvodjenje-sistema-za-pametan-video-nadzor/" TargetMode="External"/><Relationship Id="rId82" Type="http://schemas.openxmlformats.org/officeDocument/2006/relationships/hyperlink" Target="https://support.huawei.com/enterprise/en/doc/EDOC1000093136?section=j005" TargetMode="External"/><Relationship Id="rId19" Type="http://schemas.openxmlformats.org/officeDocument/2006/relationships/hyperlink" Target="https://sr.wikipedia.org/wiki/%D0%9F%D0%B0%D0%BD%D0%BE%D0%BF%D1%82%D0%B8%D0%BA%D0%BE%D0%BD" TargetMode="External"/><Relationship Id="rId14" Type="http://schemas.openxmlformats.org/officeDocument/2006/relationships/hyperlink" Target="http://www.politika.rs/sr/clanak/439334/Privatnost-gradana-nece-biti-ugrozena" TargetMode="External"/><Relationship Id="rId30" Type="http://schemas.openxmlformats.org/officeDocument/2006/relationships/hyperlink" Target="https://www.kurir.rs/crna-hronika/1774517/sudenje-marku-milicevu-kamere-sa-brankovog-mosta-nisu-snimile-kantrimen" TargetMode="External"/><Relationship Id="rId35" Type="http://schemas.openxmlformats.org/officeDocument/2006/relationships/hyperlink" Target="https://informer.rs/vesti/politika/468092/ekskluzivni-video-sad-sve-jasno-djilasov-operativac-branko-miljus-direktno-rukovodio-akcijom-paljenja-knjige-gorana-vesica?fbclid=IwAR30Zrt-qVRbs23PsLBSo7ophWalC22AU67IDLX-yaz69Zr5VDv1_KabL3I" TargetMode="External"/><Relationship Id="rId56" Type="http://schemas.openxmlformats.org/officeDocument/2006/relationships/hyperlink" Target="https://www.laquadrature.net/2020/02/27/premiere-victoire-en-france-devant-la-justice-contre-la-reconnaissance-faciale/" TargetMode="External"/><Relationship Id="rId77" Type="http://schemas.openxmlformats.org/officeDocument/2006/relationships/hyperlink" Target="https://www.kickstarter.com/projects/reflectacles/irpair-and-phantom-privacy-eyewear" TargetMode="External"/><Relationship Id="rId100" Type="http://schemas.openxmlformats.org/officeDocument/2006/relationships/hyperlink" Target="https://www.sharefoundation.info/sr/da-li-su-poznate-lokacije-novih-kamera-za-nadzor-i-rizici-po-ustavna-prava-gradjana/" TargetMode="External"/><Relationship Id="rId105" Type="http://schemas.openxmlformats.org/officeDocument/2006/relationships/hyperlink" Target="https://www.zdnet.com/google-amp/article/huaweis-surveillance-system-in-serbia-threatens-citizens-rights-watchdog-warns/?__twitter_impression=true" TargetMode="External"/><Relationship Id="rId126" Type="http://schemas.openxmlformats.org/officeDocument/2006/relationships/hyperlink" Target="https://www.bbc.com/news/technology-48276660" TargetMode="External"/><Relationship Id="rId8" Type="http://schemas.openxmlformats.org/officeDocument/2006/relationships/hyperlink" Target="https://resursi.sharefoundation.info/wp-content/uploads/2019/03/Resenje-MUP-7.3.2019..pdf" TargetMode="External"/><Relationship Id="rId51" Type="http://schemas.openxmlformats.org/officeDocument/2006/relationships/hyperlink" Target="https://bigbrotherwatch.org.uk/campaigns/stop-facial-recognition/report/" TargetMode="External"/><Relationship Id="rId72" Type="http://schemas.openxmlformats.org/officeDocument/2006/relationships/hyperlink" Target="https://cvdazzle.com/" TargetMode="External"/><Relationship Id="rId93" Type="http://schemas.openxmlformats.org/officeDocument/2006/relationships/hyperlink" Target="https://talas.rs/2019/06/15/kamere-za-prepoznavanje-lica-na-ulicama-beograda/" TargetMode="External"/><Relationship Id="rId98" Type="http://schemas.openxmlformats.org/officeDocument/2006/relationships/hyperlink" Target="https://edri.org/serbia-unlawful-facial-recognition-video-surveillance-in-belgrade/" TargetMode="External"/><Relationship Id="rId121" Type="http://schemas.openxmlformats.org/officeDocument/2006/relationships/hyperlink" Target="https://www.nytimes.com/2019/05/06/podcasts/the-daily/china-surveillance-uighurs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sharefoundation.info/wp-content/uploads/MUP-Procena-uticaja-obrade-na-zastitu-podataka-o-licnosti-koriscenjem-sistema-video-nadzora.pdf" TargetMode="External"/><Relationship Id="rId46" Type="http://schemas.openxmlformats.org/officeDocument/2006/relationships/hyperlink" Target="https://www.scmp.com/news/china/society/article/2115094/china-build-giant-facial-recognition-database-identify-any" TargetMode="External"/><Relationship Id="rId67" Type="http://schemas.openxmlformats.org/officeDocument/2006/relationships/hyperlink" Target="https://talas.rs/2019/06/15/kamere-za-prepoznavanje-lica-na-ulicama-beograda/" TargetMode="External"/><Relationship Id="rId116" Type="http://schemas.openxmlformats.org/officeDocument/2006/relationships/hyperlink" Target="https://www.vugl.rs/artikli/vesti/da-li-nam-kamere-za-nadzor-ugrozavaju-prava-artikal-109" TargetMode="External"/><Relationship Id="rId137" Type="http://schemas.openxmlformats.org/officeDocument/2006/relationships/hyperlink" Target="https://www.aclu.org/blog/privacy-technology/surveillance-technologies/fbi-has-access-over-640-million-photos-us-through" TargetMode="External"/><Relationship Id="rId20" Type="http://schemas.openxmlformats.org/officeDocument/2006/relationships/hyperlink" Target="https://www.b92.net/info/vesti/index.php?yyyy=2012&amp;mm=07&amp;dd=06&amp;nav_category=12&amp;nav_id=624375" TargetMode="External"/><Relationship Id="rId41" Type="http://schemas.openxmlformats.org/officeDocument/2006/relationships/hyperlink" Target="https://www.boston.com/news/local-news/2020/01/14/cambridge-facial-recognition" TargetMode="External"/><Relationship Id="rId62" Type="http://schemas.openxmlformats.org/officeDocument/2006/relationships/hyperlink" Target="https://foreignpolicy.com/2019/06/18/big-brother-comes-to-belgrade-huawei-china-facial-recognition-vucic/" TargetMode="External"/><Relationship Id="rId83" Type="http://schemas.openxmlformats.org/officeDocument/2006/relationships/hyperlink" Target="https://support.huawei.com/enterprise/en/doc/EDOC1000138866/80f42bc5/product-features" TargetMode="External"/><Relationship Id="rId88" Type="http://schemas.openxmlformats.org/officeDocument/2006/relationships/hyperlink" Target="https://www.sharefoundation.info/wp-content/uploads/Analiza_procene_uticaja_SHARE_Partneri-Srbija_BCBP.pdf" TargetMode="External"/><Relationship Id="rId111" Type="http://schemas.openxmlformats.org/officeDocument/2006/relationships/hyperlink" Target="http://rs.n1info.com/Vesti/a485325/Rebic-o-postavljanju-novih-kamera.html?fbclid=IwAR0LZNJV_4CY1b0eXWBufVey-0JVF5xa2ZGLFfj7jmoItH5dqloAvpzi3-E" TargetMode="External"/><Relationship Id="rId132" Type="http://schemas.openxmlformats.org/officeDocument/2006/relationships/hyperlink" Target="http://falkvinge.net/2012/10/05/plurality-an-amazing-short-film-about-surveillance-in-2023/" TargetMode="External"/><Relationship Id="rId15" Type="http://schemas.openxmlformats.org/officeDocument/2006/relationships/hyperlink" Target="https://www.sharefoundation.info/wp-content/uploads/MUP-Procena-uticaja-obrade-na-zastitu-podataka-o-licnosti-koriscenjem-sistema-video-nadzora.pdf" TargetMode="External"/><Relationship Id="rId36" Type="http://schemas.openxmlformats.org/officeDocument/2006/relationships/hyperlink" Target="https://www.nytimes.com/2019/05/14/us/facial-recognition-ban-san-francisco.html" TargetMode="External"/><Relationship Id="rId57" Type="http://schemas.openxmlformats.org/officeDocument/2006/relationships/hyperlink" Target="http://www.politika.rs/sr/clanak/426190/Gde-je-postavljeno-sto-novih-kamera-u-Beogradu" TargetMode="External"/><Relationship Id="rId106" Type="http://schemas.openxmlformats.org/officeDocument/2006/relationships/hyperlink" Target="https://www.zdnet.com/google-amp/article/huaweis-surveillance-system-in-serbia-threatens-citizens-rights-watchdog-warns/?__twitter_impression=true" TargetMode="External"/><Relationship Id="rId127" Type="http://schemas.openxmlformats.org/officeDocument/2006/relationships/hyperlink" Target="https://www.bbc.com/news/technology-48276660" TargetMode="External"/><Relationship Id="rId10" Type="http://schemas.openxmlformats.org/officeDocument/2006/relationships/hyperlink" Target="https://resursi.sharefoundation.info/wp-content/uploads/2019/03/Resenje-MUP-7.3.2019..pdf" TargetMode="External"/><Relationship Id="rId31" Type="http://schemas.openxmlformats.org/officeDocument/2006/relationships/hyperlink" Target="https://insajder.net/sr/sajt/vazno/16469/" TargetMode="External"/><Relationship Id="rId52" Type="http://schemas.openxmlformats.org/officeDocument/2006/relationships/hyperlink" Target="https://publications.parliament.uk/pa/bills/lbill/2019-2019/0047/20047.pdf" TargetMode="External"/><Relationship Id="rId73" Type="http://schemas.openxmlformats.org/officeDocument/2006/relationships/hyperlink" Target="https://cvdazzle.com/" TargetMode="External"/><Relationship Id="rId78" Type="http://schemas.openxmlformats.org/officeDocument/2006/relationships/hyperlink" Target="https://www.washingtonpost.com/world/2019/08/01/hong-kong-protesters-are-using-lasers-distract-confuse-police-are-pointing-them-right-back/" TargetMode="External"/><Relationship Id="rId94" Type="http://schemas.openxmlformats.org/officeDocument/2006/relationships/hyperlink" Target="https://www.otvorenavratapravosudja.rs/teme/ustavno-pravo/da-li-samo-kriminalci-treba-da-budu-zabrinuti-zbog-video-nadzora" TargetMode="External"/><Relationship Id="rId99" Type="http://schemas.openxmlformats.org/officeDocument/2006/relationships/hyperlink" Target="https://www.sharefoundation.info/sr/da-li-su-poznate-lokacije-novih-kamera-za-nadzor-i-rizici-po-ustavna-prava-gradjana/" TargetMode="External"/><Relationship Id="rId101" Type="http://schemas.openxmlformats.org/officeDocument/2006/relationships/hyperlink" Target="https://www.sharefoundation.info/sr/huawei-zna-sve-o-kamerama-u-beogradu-i-nije-im-tesko-da-to-i-kazu/" TargetMode="External"/><Relationship Id="rId122" Type="http://schemas.openxmlformats.org/officeDocument/2006/relationships/hyperlink" Target="https://foreignpolicy.com/2019/03/19/962492-orwell-china-socialcredit-surveilla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rsi.sharefoundation.info/wp-content/uploads/2019/03/Resenje-MUP-7.3.2019..pdf" TargetMode="External"/><Relationship Id="rId26" Type="http://schemas.openxmlformats.org/officeDocument/2006/relationships/hyperlink" Target="http://rs.n1info.com/Vesti/a456247/Stefanovic-Hiljadu-kamera-sa-softverima-za-prepoznavanje-lica-i-tablica.html" TargetMode="External"/><Relationship Id="rId47" Type="http://schemas.openxmlformats.org/officeDocument/2006/relationships/hyperlink" Target="https://www.abc.net.au/news/2018-03-20/china-deploys-ai-cameras-to-tackle-jaywalkers-in-shenzhen/9567430" TargetMode="External"/><Relationship Id="rId68" Type="http://schemas.openxmlformats.org/officeDocument/2006/relationships/hyperlink" Target="https://www.istinomer.rs/analize/saga-huavej/" TargetMode="External"/><Relationship Id="rId89" Type="http://schemas.openxmlformats.org/officeDocument/2006/relationships/hyperlink" Target="https://www.istinomer.rs/analize/saga-huavej/" TargetMode="External"/><Relationship Id="rId112" Type="http://schemas.openxmlformats.org/officeDocument/2006/relationships/hyperlink" Target="http://rs.n1info.com/Vesti/a472007/SHARE-Huawei-vec-postavio-kamere-za-video-nadzor-u-Beogradu.html" TargetMode="External"/><Relationship Id="rId133" Type="http://schemas.openxmlformats.org/officeDocument/2006/relationships/hyperlink" Target="http://falkvinge.net/2012/10/05/plurality-an-amazing-short-film-about-surveillance-in-20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6777</Words>
  <Characters>38631</Characters>
  <Application>Microsoft Office Word</Application>
  <DocSecurity>0</DocSecurity>
  <Lines>321</Lines>
  <Paragraphs>90</Paragraphs>
  <ScaleCrop>false</ScaleCrop>
  <Company/>
  <LinksUpToDate>false</LinksUpToDate>
  <CharactersWithSpaces>45318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milutin m</cp:lastModifiedBy>
  <cp:revision>2</cp:revision>
  <dcterms:created xsi:type="dcterms:W3CDTF">2020-05-13T16:19:00Z</dcterms:created>
  <dcterms:modified xsi:type="dcterms:W3CDTF">2020-05-13T16:21:00Z</dcterms:modified>
</cp:coreProperties>
</file>